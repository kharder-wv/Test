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D6FC8" w14:textId="31C22218" w:rsidR="008046EE" w:rsidRDefault="008046EE" w:rsidP="0099679F">
      <w:pPr>
        <w:pStyle w:val="Heading1"/>
      </w:pPr>
      <w:r>
        <w:t xml:space="preserve">Module title: </w:t>
      </w:r>
      <w:r w:rsidR="000A4B5C" w:rsidRPr="000A4B5C">
        <w:t xml:space="preserve">Store data in </w:t>
      </w:r>
      <w:r w:rsidR="00FC4D7F">
        <w:t xml:space="preserve">Azure </w:t>
      </w:r>
      <w:r w:rsidR="000A4B5C" w:rsidRPr="000A4B5C">
        <w:t>Premium Blob Storage</w:t>
      </w:r>
      <w:ins w:id="0" w:author="Kenny Harder" w:date="2022-06-09T11:00:00Z">
        <w:r w:rsidR="00980A36">
          <w:t xml:space="preserve"> TEST</w:t>
        </w:r>
      </w:ins>
    </w:p>
    <w:p w14:paraId="3F8619E2" w14:textId="77777777" w:rsidR="00D075A9" w:rsidRPr="00E60392" w:rsidRDefault="00D075A9" w:rsidP="00C50C12">
      <w:pPr>
        <w:pStyle w:val="Heading2"/>
      </w:pPr>
      <w:r w:rsidRPr="00E60392">
        <w:t>Learner roles</w:t>
      </w:r>
    </w:p>
    <w:p w14:paraId="09AB4373" w14:textId="77777777" w:rsidR="005B6301" w:rsidRPr="00AF36A4" w:rsidRDefault="005B6301" w:rsidP="005B6301">
      <w:pPr>
        <w:pStyle w:val="Bulletlevel1"/>
      </w:pPr>
      <w:r w:rsidRPr="00AF36A4">
        <w:t>administrator</w:t>
      </w:r>
    </w:p>
    <w:p w14:paraId="0A4744AF" w14:textId="77777777" w:rsidR="005B6301" w:rsidRDefault="005B6301" w:rsidP="005B6301">
      <w:pPr>
        <w:pStyle w:val="Bulletlevel1"/>
      </w:pPr>
      <w:r w:rsidRPr="00AF36A4">
        <w:t>solution architect</w:t>
      </w:r>
    </w:p>
    <w:p w14:paraId="213F56C7" w14:textId="77777777" w:rsidR="007A1D8C" w:rsidRPr="00AF36A4" w:rsidRDefault="007A1D8C" w:rsidP="007A1D8C">
      <w:pPr>
        <w:pStyle w:val="Bulletlevel1"/>
      </w:pPr>
      <w:r w:rsidRPr="00AF36A4">
        <w:t>data engineer</w:t>
      </w:r>
    </w:p>
    <w:p w14:paraId="0BA433BC" w14:textId="13ADF49E" w:rsidR="00D075A9" w:rsidRDefault="005B6301" w:rsidP="005B6301">
      <w:pPr>
        <w:pStyle w:val="Bulletlevel1"/>
      </w:pPr>
      <w:r>
        <w:t>student</w:t>
      </w:r>
    </w:p>
    <w:p w14:paraId="138DFB10" w14:textId="4A451F7B" w:rsidR="00855628" w:rsidRPr="00AF36A4" w:rsidRDefault="00855628" w:rsidP="005B6301">
      <w:pPr>
        <w:pStyle w:val="Bulletlevel1"/>
      </w:pPr>
      <w:r w:rsidRPr="00AF36A4">
        <w:t>technology manager</w:t>
      </w:r>
    </w:p>
    <w:p w14:paraId="35617D2D" w14:textId="77777777" w:rsidR="005B198B" w:rsidRDefault="00664AA6" w:rsidP="00C50C12">
      <w:pPr>
        <w:pStyle w:val="Heading2"/>
      </w:pPr>
      <w:r>
        <w:t>Learner</w:t>
      </w:r>
      <w:r w:rsidR="005B198B" w:rsidRPr="005B198B">
        <w:t xml:space="preserve"> level</w:t>
      </w:r>
    </w:p>
    <w:p w14:paraId="50B29A18" w14:textId="381C4DD2" w:rsidR="00EA5103" w:rsidRPr="00CA2539" w:rsidRDefault="00B82A15" w:rsidP="00E1169E">
      <w:pPr>
        <w:pStyle w:val="Bulletlevel1"/>
      </w:pPr>
      <w:r w:rsidRPr="006D0B87">
        <w:rPr>
          <w:rStyle w:val="Heading4Char"/>
        </w:rPr>
        <w:t>Intermediate:</w:t>
      </w:r>
      <w:r w:rsidRPr="00CA2539">
        <w:t xml:space="preserve"> Material that assumes some knowledge but little in-depth understanding of the topic. Provides a detailed overview of a topic's sub-areas.</w:t>
      </w:r>
    </w:p>
    <w:p w14:paraId="6ECE6BAD" w14:textId="77777777" w:rsidR="005B198B" w:rsidRPr="005B198B" w:rsidRDefault="005B198B" w:rsidP="00C50C12">
      <w:pPr>
        <w:pStyle w:val="Heading2"/>
      </w:pPr>
      <w:r w:rsidRPr="005B198B">
        <w:t>Product</w:t>
      </w:r>
      <w:r w:rsidR="00817468">
        <w:t>(</w:t>
      </w:r>
      <w:r w:rsidRPr="005B198B">
        <w:t>s</w:t>
      </w:r>
      <w:r w:rsidR="00817468">
        <w:t>)</w:t>
      </w:r>
      <w:r w:rsidR="00721A94">
        <w:t xml:space="preserve"> taught</w:t>
      </w:r>
    </w:p>
    <w:p w14:paraId="0005B5BA" w14:textId="04A5F529" w:rsidR="005B198B" w:rsidRPr="00687A3D" w:rsidRDefault="6CB355EF" w:rsidP="00895CA7">
      <w:pPr>
        <w:pStyle w:val="Bulletlevel1"/>
      </w:pPr>
      <w:commentRangeStart w:id="1"/>
      <w:commentRangeStart w:id="2"/>
      <w:r>
        <w:t xml:space="preserve">Microsoft Azure </w:t>
      </w:r>
      <w:r w:rsidR="00C236ED">
        <w:t xml:space="preserve">Premium </w:t>
      </w:r>
      <w:r w:rsidR="5411FBF1">
        <w:t>Storage</w:t>
      </w:r>
      <w:commentRangeEnd w:id="1"/>
      <w:r w:rsidR="00E1169E">
        <w:rPr>
          <w:rStyle w:val="CommentReference"/>
        </w:rPr>
        <w:commentReference w:id="1"/>
      </w:r>
      <w:commentRangeEnd w:id="2"/>
      <w:r w:rsidR="00E1169E">
        <w:rPr>
          <w:rStyle w:val="CommentReference"/>
        </w:rPr>
        <w:commentReference w:id="2"/>
      </w:r>
    </w:p>
    <w:p w14:paraId="42C5F889" w14:textId="77777777" w:rsidR="005B198B" w:rsidRPr="005B198B" w:rsidRDefault="005B198B" w:rsidP="00C50C12">
      <w:pPr>
        <w:pStyle w:val="Heading2"/>
      </w:pPr>
      <w:r w:rsidRPr="005B198B">
        <w:t>Prerequisites</w:t>
      </w:r>
    </w:p>
    <w:p w14:paraId="3FDC7B42" w14:textId="77777777" w:rsidR="00B6244E" w:rsidRPr="00B6244E" w:rsidRDefault="00567AC3" w:rsidP="00CA2539">
      <w:r>
        <w:t>To</w:t>
      </w:r>
      <w:r w:rsidR="00B6244E" w:rsidRPr="00B6244E">
        <w:t xml:space="preserve"> get the best learning experience from this module, you should</w:t>
      </w:r>
      <w:r w:rsidR="00AA17E0">
        <w:t xml:space="preserve"> </w:t>
      </w:r>
      <w:r w:rsidR="00967CAC">
        <w:t>have</w:t>
      </w:r>
      <w:r w:rsidR="00B6244E" w:rsidRPr="00B6244E">
        <w:t>:</w:t>
      </w:r>
    </w:p>
    <w:p w14:paraId="38AD8A29" w14:textId="3167623C" w:rsidR="005771E2" w:rsidRDefault="005771E2" w:rsidP="005771E2">
      <w:pPr>
        <w:pStyle w:val="Numberedlist1"/>
      </w:pPr>
      <w:r>
        <w:t xml:space="preserve">A </w:t>
      </w:r>
      <w:r w:rsidR="00390BA3">
        <w:t xml:space="preserve">basic </w:t>
      </w:r>
      <w:r>
        <w:t xml:space="preserve">understanding of </w:t>
      </w:r>
      <w:r w:rsidR="00390BA3">
        <w:t>Azure Blob S</w:t>
      </w:r>
      <w:r w:rsidR="00096B70">
        <w:t>torage</w:t>
      </w:r>
      <w:r>
        <w:t>.</w:t>
      </w:r>
    </w:p>
    <w:p w14:paraId="28A0601C" w14:textId="3097BC60" w:rsidR="00B6244E" w:rsidRPr="00895CA7" w:rsidRDefault="005E1E77" w:rsidP="00390BA3">
      <w:pPr>
        <w:pStyle w:val="Numberedlist1"/>
      </w:pPr>
      <w:r>
        <w:t>F</w:t>
      </w:r>
      <w:r w:rsidR="005771E2">
        <w:t xml:space="preserve">amiliarity with </w:t>
      </w:r>
      <w:r w:rsidR="000A4B5C">
        <w:t>storage performance characteristics.</w:t>
      </w:r>
    </w:p>
    <w:p w14:paraId="2B93DD2E" w14:textId="77777777" w:rsidR="00E7027D" w:rsidRPr="00241A02" w:rsidRDefault="00E7027D" w:rsidP="00241A02">
      <w:pPr>
        <w:pStyle w:val="Heading2"/>
      </w:pPr>
      <w:r w:rsidRPr="00A70E9F">
        <w:t xml:space="preserve">Module </w:t>
      </w:r>
      <w:r w:rsidR="00F96A6D">
        <w:t>topic statement</w:t>
      </w:r>
    </w:p>
    <w:p w14:paraId="6298E5DE" w14:textId="29F10E47" w:rsidR="00C670EB" w:rsidRPr="00C670EB" w:rsidRDefault="001F7AD2" w:rsidP="00C670EB">
      <w:pPr>
        <w:rPr>
          <w:rFonts w:cs="Segoe UI"/>
        </w:rPr>
      </w:pPr>
      <w:r w:rsidRPr="69D22895">
        <w:rPr>
          <w:rFonts w:cs="Segoe UI"/>
        </w:rPr>
        <w:t xml:space="preserve">Azure </w:t>
      </w:r>
      <w:r w:rsidR="000A4B5C" w:rsidRPr="69D22895">
        <w:rPr>
          <w:rFonts w:cs="Segoe UI"/>
        </w:rPr>
        <w:t xml:space="preserve">Premium </w:t>
      </w:r>
      <w:r w:rsidR="00390BA3" w:rsidRPr="69D22895">
        <w:rPr>
          <w:rFonts w:cs="Segoe UI"/>
        </w:rPr>
        <w:t>Blob Sto</w:t>
      </w:r>
      <w:r w:rsidR="00C53618" w:rsidRPr="69D22895">
        <w:rPr>
          <w:rFonts w:cs="Segoe UI"/>
        </w:rPr>
        <w:t>r</w:t>
      </w:r>
      <w:r w:rsidR="00390BA3" w:rsidRPr="69D22895">
        <w:rPr>
          <w:rFonts w:cs="Segoe UI"/>
        </w:rPr>
        <w:t>age</w:t>
      </w:r>
      <w:r w:rsidR="00C53618" w:rsidRPr="69D22895">
        <w:rPr>
          <w:rFonts w:cs="Segoe UI"/>
        </w:rPr>
        <w:t xml:space="preserve"> help</w:t>
      </w:r>
      <w:r w:rsidR="00F60C78" w:rsidRPr="69D22895">
        <w:rPr>
          <w:rFonts w:cs="Segoe UI"/>
        </w:rPr>
        <w:t>s</w:t>
      </w:r>
      <w:r w:rsidR="00C53618" w:rsidRPr="69D22895">
        <w:rPr>
          <w:rFonts w:cs="Segoe UI"/>
        </w:rPr>
        <w:t xml:space="preserve"> customers </w:t>
      </w:r>
      <w:r w:rsidR="000A4B5C" w:rsidRPr="69D22895">
        <w:rPr>
          <w:rFonts w:cs="Segoe UI"/>
        </w:rPr>
        <w:t>optimize performance of their business</w:t>
      </w:r>
      <w:r w:rsidR="005E1E77" w:rsidRPr="69D22895">
        <w:rPr>
          <w:rFonts w:cs="Segoe UI"/>
        </w:rPr>
        <w:t>-</w:t>
      </w:r>
      <w:r w:rsidR="000A4B5C" w:rsidRPr="69D22895">
        <w:rPr>
          <w:rFonts w:cs="Segoe UI"/>
        </w:rPr>
        <w:t xml:space="preserve">critical </w:t>
      </w:r>
      <w:commentRangeStart w:id="3"/>
      <w:r w:rsidR="000A4B5C" w:rsidRPr="69D22895">
        <w:rPr>
          <w:rFonts w:cs="Segoe UI"/>
        </w:rPr>
        <w:t>workloads</w:t>
      </w:r>
      <w:commentRangeEnd w:id="3"/>
      <w:r>
        <w:rPr>
          <w:rStyle w:val="CommentReference"/>
        </w:rPr>
        <w:commentReference w:id="3"/>
      </w:r>
      <w:r w:rsidR="00C236ED">
        <w:rPr>
          <w:rFonts w:cs="Segoe UI"/>
        </w:rPr>
        <w:t xml:space="preserve"> </w:t>
      </w:r>
      <w:r w:rsidR="00C236ED">
        <w:t>that rely on low and consistent latency.</w:t>
      </w:r>
      <w:r w:rsidR="00C53618" w:rsidRPr="69D22895">
        <w:rPr>
          <w:rFonts w:cs="Segoe UI"/>
        </w:rPr>
        <w:t xml:space="preserve"> </w:t>
      </w:r>
    </w:p>
    <w:p w14:paraId="1EB76807" w14:textId="77777777" w:rsidR="00175BBB" w:rsidRPr="00175BBB" w:rsidRDefault="00984DF7" w:rsidP="00175BBB">
      <w:pPr>
        <w:pStyle w:val="Heading2"/>
      </w:pPr>
      <w:r>
        <w:lastRenderedPageBreak/>
        <w:t>Subtasks</w:t>
      </w:r>
      <w:r w:rsidR="009249A8">
        <w:t xml:space="preserve"> in this module</w:t>
      </w:r>
    </w:p>
    <w:tbl>
      <w:tblPr>
        <w:tblStyle w:val="GridTable1Light"/>
        <w:tblW w:w="11155" w:type="dxa"/>
        <w:tblLook w:val="0620" w:firstRow="1" w:lastRow="0" w:firstColumn="0" w:lastColumn="0" w:noHBand="1" w:noVBand="1"/>
      </w:tblPr>
      <w:tblGrid>
        <w:gridCol w:w="2515"/>
        <w:gridCol w:w="2545"/>
        <w:gridCol w:w="1440"/>
        <w:gridCol w:w="2430"/>
        <w:gridCol w:w="2225"/>
      </w:tblGrid>
      <w:tr w:rsidR="00BB2F22" w:rsidRPr="00CA2539" w14:paraId="20CB9FB2" w14:textId="77777777" w:rsidTr="00175BBB">
        <w:trPr>
          <w:cnfStyle w:val="100000000000" w:firstRow="1" w:lastRow="0" w:firstColumn="0" w:lastColumn="0" w:oddVBand="0" w:evenVBand="0" w:oddHBand="0" w:evenHBand="0" w:firstRowFirstColumn="0" w:firstRowLastColumn="0" w:lastRowFirstColumn="0" w:lastRowLastColumn="0"/>
        </w:trPr>
        <w:tc>
          <w:tcPr>
            <w:tcW w:w="2515" w:type="dxa"/>
            <w:hideMark/>
          </w:tcPr>
          <w:p w14:paraId="7D1EA5C3" w14:textId="77777777" w:rsidR="00BB2F22" w:rsidRPr="00CA2539" w:rsidRDefault="00BB2F22" w:rsidP="00CA2539">
            <w:r w:rsidRPr="00CA2539">
              <w:t>Subtask </w:t>
            </w:r>
          </w:p>
        </w:tc>
        <w:tc>
          <w:tcPr>
            <w:tcW w:w="2545" w:type="dxa"/>
            <w:hideMark/>
          </w:tcPr>
          <w:p w14:paraId="1BCA2626" w14:textId="77777777" w:rsidR="00BB2F22" w:rsidRPr="00CA2539" w:rsidRDefault="00BB2F22" w:rsidP="00CA2539">
            <w:r w:rsidRPr="00CA2539">
              <w:t>What part of the introduction scenario does this subtask satisfy? </w:t>
            </w:r>
          </w:p>
        </w:tc>
        <w:tc>
          <w:tcPr>
            <w:tcW w:w="1440" w:type="dxa"/>
            <w:hideMark/>
          </w:tcPr>
          <w:p w14:paraId="35264078" w14:textId="77777777" w:rsidR="00BB2F22" w:rsidRPr="00CA2539" w:rsidRDefault="00BB2F22" w:rsidP="00CA2539">
            <w:r w:rsidRPr="00CA2539">
              <w:t>How will you assess it: Exercise or Knowledge Check? </w:t>
            </w:r>
          </w:p>
        </w:tc>
        <w:tc>
          <w:tcPr>
            <w:tcW w:w="2430" w:type="dxa"/>
            <w:hideMark/>
          </w:tcPr>
          <w:p w14:paraId="17840C12" w14:textId="77777777" w:rsidR="00BB2F22" w:rsidRPr="00CA2539" w:rsidRDefault="00BB2F22" w:rsidP="00CA2539">
            <w:r w:rsidRPr="00CA2539">
              <w:t>Which learning objective(s) does this help meet? </w:t>
            </w:r>
          </w:p>
        </w:tc>
        <w:tc>
          <w:tcPr>
            <w:tcW w:w="2225" w:type="dxa"/>
            <w:hideMark/>
          </w:tcPr>
          <w:p w14:paraId="3FCFC52A" w14:textId="77777777" w:rsidR="00BB2F22" w:rsidRPr="00CA2539" w:rsidRDefault="00BB2F22" w:rsidP="00CA2539">
            <w:r w:rsidRPr="00CA2539">
              <w:t>Does the subtask have enough learning content to justify an entire unit? If not, which subtask will you combine it with? </w:t>
            </w:r>
          </w:p>
        </w:tc>
      </w:tr>
      <w:tr w:rsidR="00CF74AA" w:rsidRPr="00CA2539" w14:paraId="01290247" w14:textId="77777777" w:rsidTr="00500E8C">
        <w:tc>
          <w:tcPr>
            <w:tcW w:w="2515" w:type="dxa"/>
            <w:hideMark/>
          </w:tcPr>
          <w:p w14:paraId="3E2AE8AA" w14:textId="40CD172F" w:rsidR="00CF74AA" w:rsidRPr="00CA2539" w:rsidRDefault="00323E24" w:rsidP="00500E8C">
            <w:r>
              <w:t>Describe</w:t>
            </w:r>
            <w:r w:rsidR="00D92B61">
              <w:t xml:space="preserve"> Azure </w:t>
            </w:r>
            <w:r w:rsidR="003A0266">
              <w:t xml:space="preserve">Blob </w:t>
            </w:r>
            <w:r w:rsidR="00F60C78">
              <w:t xml:space="preserve">Storage </w:t>
            </w:r>
            <w:r w:rsidR="00AC6AEB">
              <w:t>performance indicators</w:t>
            </w:r>
          </w:p>
        </w:tc>
        <w:tc>
          <w:tcPr>
            <w:tcW w:w="2545" w:type="dxa"/>
            <w:hideMark/>
          </w:tcPr>
          <w:p w14:paraId="0F2C9FCC" w14:textId="77777777" w:rsidR="00CF74AA" w:rsidRPr="00CA2539" w:rsidRDefault="00CF74AA" w:rsidP="00500E8C">
            <w:r w:rsidRPr="00CA2539">
              <w:t>The entire scenario </w:t>
            </w:r>
          </w:p>
        </w:tc>
        <w:tc>
          <w:tcPr>
            <w:tcW w:w="1440" w:type="dxa"/>
            <w:hideMark/>
          </w:tcPr>
          <w:p w14:paraId="3DFB0703" w14:textId="77777777" w:rsidR="00CF74AA" w:rsidRPr="00CA2539" w:rsidRDefault="00CF74AA" w:rsidP="00500E8C">
            <w:r w:rsidRPr="00CA2539">
              <w:t>Knowledge check </w:t>
            </w:r>
          </w:p>
        </w:tc>
        <w:tc>
          <w:tcPr>
            <w:tcW w:w="2430" w:type="dxa"/>
            <w:hideMark/>
          </w:tcPr>
          <w:p w14:paraId="6248D6E1" w14:textId="4D0A44E1" w:rsidR="00CF74AA" w:rsidRPr="00CA2539" w:rsidRDefault="00AC6AEB" w:rsidP="00500E8C">
            <w:r>
              <w:t xml:space="preserve">Describe </w:t>
            </w:r>
            <w:r w:rsidR="000C03FC">
              <w:t xml:space="preserve">performance characteristics of </w:t>
            </w:r>
            <w:r>
              <w:t xml:space="preserve">Azure </w:t>
            </w:r>
            <w:r w:rsidR="003A0266">
              <w:t xml:space="preserve">Blob </w:t>
            </w:r>
            <w:r>
              <w:t xml:space="preserve">Storage </w:t>
            </w:r>
          </w:p>
        </w:tc>
        <w:tc>
          <w:tcPr>
            <w:tcW w:w="2225" w:type="dxa"/>
            <w:hideMark/>
          </w:tcPr>
          <w:p w14:paraId="1F6858F2" w14:textId="77777777" w:rsidR="00CF74AA" w:rsidRPr="00CA2539" w:rsidRDefault="00CF74AA" w:rsidP="00500E8C">
            <w:r w:rsidRPr="00CA2539">
              <w:t>Yes </w:t>
            </w:r>
          </w:p>
        </w:tc>
      </w:tr>
      <w:tr w:rsidR="003A0266" w:rsidRPr="00CA2539" w14:paraId="3CD83966" w14:textId="77777777" w:rsidTr="00500E8C">
        <w:tc>
          <w:tcPr>
            <w:tcW w:w="2515" w:type="dxa"/>
          </w:tcPr>
          <w:p w14:paraId="7BA3F83D" w14:textId="05E52B6A" w:rsidR="003A0266" w:rsidRDefault="003A0266" w:rsidP="00500E8C">
            <w:r>
              <w:t>Describe high performance workloads</w:t>
            </w:r>
            <w:r w:rsidR="00C01973">
              <w:t xml:space="preserve"> that benefit from Azure Blob Premium Storage</w:t>
            </w:r>
          </w:p>
        </w:tc>
        <w:tc>
          <w:tcPr>
            <w:tcW w:w="2545" w:type="dxa"/>
          </w:tcPr>
          <w:p w14:paraId="5C773B76" w14:textId="0D776E5C" w:rsidR="003A0266" w:rsidRPr="00CA2539" w:rsidRDefault="003A0266" w:rsidP="00500E8C">
            <w:r w:rsidRPr="00CA2539">
              <w:t>The entire scenario </w:t>
            </w:r>
          </w:p>
        </w:tc>
        <w:tc>
          <w:tcPr>
            <w:tcW w:w="1440" w:type="dxa"/>
          </w:tcPr>
          <w:p w14:paraId="65310F15" w14:textId="4F58C5C4" w:rsidR="003A0266" w:rsidRPr="00CA2539" w:rsidRDefault="003A0266" w:rsidP="00500E8C">
            <w:r w:rsidRPr="00CA2539">
              <w:t>Knowledge check </w:t>
            </w:r>
          </w:p>
        </w:tc>
        <w:tc>
          <w:tcPr>
            <w:tcW w:w="2430" w:type="dxa"/>
          </w:tcPr>
          <w:p w14:paraId="261C8414" w14:textId="5EAE7C03" w:rsidR="003A0266" w:rsidRDefault="008C2BDC" w:rsidP="00500E8C">
            <w:r w:rsidRPr="008C2BDC">
              <w:t>Identify the use cases of Azure Premium Blob Storage</w:t>
            </w:r>
          </w:p>
        </w:tc>
        <w:tc>
          <w:tcPr>
            <w:tcW w:w="2225" w:type="dxa"/>
          </w:tcPr>
          <w:p w14:paraId="2F03B8E0" w14:textId="71620C4C" w:rsidR="003A0266" w:rsidRPr="00CA2539" w:rsidRDefault="003A0266" w:rsidP="00500E8C">
            <w:r>
              <w:t>Yes</w:t>
            </w:r>
          </w:p>
        </w:tc>
      </w:tr>
      <w:tr w:rsidR="00DB04AF" w:rsidRPr="00CA2539" w14:paraId="1F1E073C" w14:textId="77777777" w:rsidTr="00500E8C">
        <w:tc>
          <w:tcPr>
            <w:tcW w:w="2515" w:type="dxa"/>
          </w:tcPr>
          <w:p w14:paraId="5F39A5DA" w14:textId="3A5A1B84" w:rsidR="00DB04AF" w:rsidRPr="00975233" w:rsidRDefault="006358B0" w:rsidP="00500E8C">
            <w:r>
              <w:t>Optimize</w:t>
            </w:r>
            <w:r w:rsidR="00AC6AEB">
              <w:t xml:space="preserve"> </w:t>
            </w:r>
            <w:r w:rsidR="00093AC4">
              <w:t xml:space="preserve">cost efficiency </w:t>
            </w:r>
            <w:r w:rsidR="00AC6AEB">
              <w:t xml:space="preserve">of Azure </w:t>
            </w:r>
            <w:r w:rsidR="00093AC4">
              <w:t>Blob Storage</w:t>
            </w:r>
          </w:p>
        </w:tc>
        <w:tc>
          <w:tcPr>
            <w:tcW w:w="2545" w:type="dxa"/>
          </w:tcPr>
          <w:p w14:paraId="419C8E3D" w14:textId="77777777" w:rsidR="00DB04AF" w:rsidRPr="00CA2539" w:rsidRDefault="00DB04AF" w:rsidP="00500E8C">
            <w:r w:rsidRPr="00CA2539">
              <w:t>The entire scenario </w:t>
            </w:r>
          </w:p>
        </w:tc>
        <w:tc>
          <w:tcPr>
            <w:tcW w:w="1440" w:type="dxa"/>
          </w:tcPr>
          <w:p w14:paraId="2E097F2C" w14:textId="77777777" w:rsidR="00DB04AF" w:rsidRPr="00CA2539" w:rsidRDefault="00DB04AF" w:rsidP="00500E8C">
            <w:r w:rsidRPr="00CA2539">
              <w:t>Knowledge check </w:t>
            </w:r>
          </w:p>
        </w:tc>
        <w:tc>
          <w:tcPr>
            <w:tcW w:w="2430" w:type="dxa"/>
          </w:tcPr>
          <w:p w14:paraId="3D6079A0" w14:textId="6F40A89B" w:rsidR="00DB04AF" w:rsidRPr="00975233" w:rsidRDefault="00093AC4" w:rsidP="00500E8C">
            <w:r>
              <w:t>Optimize and validate performance benefits with Azure Premium Blob Storage</w:t>
            </w:r>
          </w:p>
        </w:tc>
        <w:tc>
          <w:tcPr>
            <w:tcW w:w="2225" w:type="dxa"/>
          </w:tcPr>
          <w:p w14:paraId="3926C345" w14:textId="77777777" w:rsidR="00DB04AF" w:rsidRDefault="00DB04AF" w:rsidP="00500E8C">
            <w:r>
              <w:t>Yes</w:t>
            </w:r>
          </w:p>
        </w:tc>
      </w:tr>
    </w:tbl>
    <w:p w14:paraId="2653F98C" w14:textId="77777777" w:rsidR="00BB2F22" w:rsidRPr="00BB2F22" w:rsidRDefault="00BB2F22" w:rsidP="00BB2F22"/>
    <w:p w14:paraId="7E994653" w14:textId="77777777" w:rsidR="00F70607" w:rsidRDefault="0061501A" w:rsidP="00C50C12">
      <w:pPr>
        <w:pStyle w:val="Heading2"/>
      </w:pPr>
      <w:r>
        <w:t>E</w:t>
      </w:r>
      <w:r w:rsidR="00F70607">
        <w:t>xercise</w:t>
      </w:r>
      <w:r>
        <w:t>(s)</w:t>
      </w:r>
    </w:p>
    <w:tbl>
      <w:tblPr>
        <w:tblStyle w:val="GridTable1Light"/>
        <w:tblW w:w="0" w:type="auto"/>
        <w:tblLook w:val="04A0" w:firstRow="1" w:lastRow="0" w:firstColumn="1" w:lastColumn="0" w:noHBand="0" w:noVBand="1"/>
      </w:tblPr>
      <w:tblGrid>
        <w:gridCol w:w="2065"/>
        <w:gridCol w:w="5128"/>
        <w:gridCol w:w="3597"/>
      </w:tblGrid>
      <w:tr w:rsidR="00561850" w14:paraId="44010D1F" w14:textId="77777777" w:rsidTr="00633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2BCF85" w14:textId="77777777" w:rsidR="00561850" w:rsidRDefault="00561850" w:rsidP="00561850">
            <w:r>
              <w:t>Exercise title</w:t>
            </w:r>
          </w:p>
        </w:tc>
        <w:tc>
          <w:tcPr>
            <w:tcW w:w="5128" w:type="dxa"/>
          </w:tcPr>
          <w:p w14:paraId="00C4F46B" w14:textId="77777777" w:rsidR="00561850" w:rsidRDefault="00561850" w:rsidP="00561850">
            <w:pPr>
              <w:cnfStyle w:val="100000000000" w:firstRow="1" w:lastRow="0" w:firstColumn="0" w:lastColumn="0" w:oddVBand="0" w:evenVBand="0" w:oddHBand="0" w:evenHBand="0" w:firstRowFirstColumn="0" w:firstRowLastColumn="0" w:lastRowFirstColumn="0" w:lastRowLastColumn="0"/>
            </w:pPr>
            <w:r>
              <w:t>What will students do in this exercise? Which unit’s content will the exercise support?</w:t>
            </w:r>
          </w:p>
        </w:tc>
        <w:tc>
          <w:tcPr>
            <w:tcW w:w="3597" w:type="dxa"/>
          </w:tcPr>
          <w:p w14:paraId="1EE14AD8" w14:textId="77777777" w:rsidR="00561850" w:rsidRDefault="00561850" w:rsidP="00561850">
            <w:pPr>
              <w:cnfStyle w:val="100000000000" w:firstRow="1" w:lastRow="0" w:firstColumn="0" w:lastColumn="0" w:oddVBand="0" w:evenVBand="0" w:oddHBand="0" w:evenHBand="0" w:firstRowFirstColumn="0" w:firstRowLastColumn="0" w:lastRowFirstColumn="0" w:lastRowLastColumn="0"/>
            </w:pPr>
            <w:r>
              <w:t>Describe any feasibility questions or concerns.</w:t>
            </w:r>
          </w:p>
        </w:tc>
      </w:tr>
      <w:tr w:rsidR="00561850" w14:paraId="6107684C" w14:textId="77777777" w:rsidTr="00633A3E">
        <w:tc>
          <w:tcPr>
            <w:cnfStyle w:val="001000000000" w:firstRow="0" w:lastRow="0" w:firstColumn="1" w:lastColumn="0" w:oddVBand="0" w:evenVBand="0" w:oddHBand="0" w:evenHBand="0" w:firstRowFirstColumn="0" w:firstRowLastColumn="0" w:lastRowFirstColumn="0" w:lastRowLastColumn="0"/>
            <w:tcW w:w="2065" w:type="dxa"/>
          </w:tcPr>
          <w:p w14:paraId="0CFB7516" w14:textId="1C44383C" w:rsidR="00561850" w:rsidRPr="00093AC4" w:rsidRDefault="00093AC4" w:rsidP="00561850">
            <w:pPr>
              <w:rPr>
                <w:b w:val="0"/>
                <w:bCs w:val="0"/>
              </w:rPr>
            </w:pPr>
            <w:r w:rsidRPr="00093AC4">
              <w:rPr>
                <w:b w:val="0"/>
                <w:bCs w:val="0"/>
              </w:rPr>
              <w:t>Validate performance benefits of Azure Premium Blob Storage</w:t>
            </w:r>
          </w:p>
        </w:tc>
        <w:tc>
          <w:tcPr>
            <w:tcW w:w="5128" w:type="dxa"/>
          </w:tcPr>
          <w:p w14:paraId="25C7893D" w14:textId="6C3D702E" w:rsidR="00561850" w:rsidRDefault="00A35402" w:rsidP="00561850">
            <w:pPr>
              <w:cnfStyle w:val="000000000000" w:firstRow="0" w:lastRow="0" w:firstColumn="0" w:lastColumn="0" w:oddVBand="0" w:evenVBand="0" w:oddHBand="0" w:evenHBand="0" w:firstRowFirstColumn="0" w:firstRowLastColumn="0" w:lastRowFirstColumn="0" w:lastRowLastColumn="0"/>
            </w:pPr>
            <w:r>
              <w:t xml:space="preserve">Using </w:t>
            </w:r>
            <w:r w:rsidRPr="00A35402">
              <w:t>Block Blob Latency Profiler</w:t>
            </w:r>
            <w:r>
              <w:t xml:space="preserve"> (</w:t>
            </w:r>
            <w:hyperlink r:id="rId15" w:history="1">
              <w:r w:rsidRPr="002F403F">
                <w:rPr>
                  <w:rStyle w:val="Hyperlink"/>
                </w:rPr>
                <w:t>https://github.com/jcrobins/storage-blob-dotnet-latency-profiler</w:t>
              </w:r>
            </w:hyperlink>
            <w:r>
              <w:t xml:space="preserve">) to </w:t>
            </w:r>
            <w:r w:rsidR="00617840">
              <w:t>assess</w:t>
            </w:r>
            <w:r>
              <w:t xml:space="preserve"> </w:t>
            </w:r>
            <w:r w:rsidR="00617840">
              <w:t xml:space="preserve">the </w:t>
            </w:r>
            <w:r>
              <w:t>perf</w:t>
            </w:r>
            <w:r w:rsidR="00AE62C6">
              <w:t>ormance benefits of Azure Premium Blob Storage</w:t>
            </w:r>
          </w:p>
        </w:tc>
        <w:tc>
          <w:tcPr>
            <w:tcW w:w="3597" w:type="dxa"/>
          </w:tcPr>
          <w:p w14:paraId="72E89E22" w14:textId="6E397E06" w:rsidR="00561850" w:rsidRDefault="00617840" w:rsidP="00561850">
            <w:pPr>
              <w:cnfStyle w:val="000000000000" w:firstRow="0" w:lastRow="0" w:firstColumn="0" w:lastColumn="0" w:oddVBand="0" w:evenVBand="0" w:oddHBand="0" w:evenHBand="0" w:firstRowFirstColumn="0" w:firstRowLastColumn="0" w:lastRowFirstColumn="0" w:lastRowLastColumn="0"/>
            </w:pPr>
            <w:r>
              <w:t>Bring your own subscription (</w:t>
            </w:r>
            <w:r w:rsidR="00E71F07">
              <w:t>BYOS</w:t>
            </w:r>
            <w:r>
              <w:t>)</w:t>
            </w:r>
            <w:r w:rsidR="00E71F07">
              <w:t xml:space="preserve"> required</w:t>
            </w:r>
          </w:p>
        </w:tc>
      </w:tr>
    </w:tbl>
    <w:p w14:paraId="743925D1" w14:textId="77777777" w:rsidR="00561850" w:rsidRDefault="00561850" w:rsidP="00561850"/>
    <w:p w14:paraId="4F6CA694" w14:textId="77777777" w:rsidR="00561850" w:rsidRDefault="00561850" w:rsidP="00561850">
      <w:pPr>
        <w:pStyle w:val="Heading2"/>
      </w:pPr>
      <w:r>
        <w:t>Demonstration video(s)</w:t>
      </w:r>
    </w:p>
    <w:tbl>
      <w:tblPr>
        <w:tblStyle w:val="GridTable1Light"/>
        <w:tblW w:w="0" w:type="auto"/>
        <w:tblLook w:val="04A0" w:firstRow="1" w:lastRow="0" w:firstColumn="1" w:lastColumn="0" w:noHBand="0" w:noVBand="1"/>
      </w:tblPr>
      <w:tblGrid>
        <w:gridCol w:w="2065"/>
        <w:gridCol w:w="5128"/>
        <w:gridCol w:w="3597"/>
      </w:tblGrid>
      <w:tr w:rsidR="00561850" w14:paraId="7079FC74" w14:textId="77777777" w:rsidTr="00633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63F6C16" w14:textId="77777777" w:rsidR="00561850" w:rsidRDefault="00561850" w:rsidP="00561850">
            <w:r>
              <w:t>Video title</w:t>
            </w:r>
          </w:p>
        </w:tc>
        <w:tc>
          <w:tcPr>
            <w:tcW w:w="5128" w:type="dxa"/>
          </w:tcPr>
          <w:p w14:paraId="1A22462F" w14:textId="77777777" w:rsidR="00561850" w:rsidRDefault="00561850" w:rsidP="00561850">
            <w:pPr>
              <w:cnfStyle w:val="100000000000" w:firstRow="1" w:lastRow="0" w:firstColumn="0" w:lastColumn="0" w:oddVBand="0" w:evenVBand="0" w:oddHBand="0" w:evenHBand="0" w:firstRowFirstColumn="0" w:firstRowLastColumn="0" w:lastRowFirstColumn="0" w:lastRowLastColumn="0"/>
            </w:pPr>
            <w:r>
              <w:t>What tasks or skills will the video demonstrate? The video will go in which unit?</w:t>
            </w:r>
          </w:p>
        </w:tc>
        <w:tc>
          <w:tcPr>
            <w:tcW w:w="3597" w:type="dxa"/>
          </w:tcPr>
          <w:p w14:paraId="2FEB49C6" w14:textId="77777777" w:rsidR="00561850" w:rsidRDefault="00561850" w:rsidP="00561850">
            <w:pPr>
              <w:cnfStyle w:val="100000000000" w:firstRow="1" w:lastRow="0" w:firstColumn="0" w:lastColumn="0" w:oddVBand="0" w:evenVBand="0" w:oddHBand="0" w:evenHBand="0" w:firstRowFirstColumn="0" w:firstRowLastColumn="0" w:lastRowFirstColumn="0" w:lastRowLastColumn="0"/>
            </w:pPr>
            <w:r>
              <w:t>Describe any feasibility questions or concerns.</w:t>
            </w:r>
          </w:p>
        </w:tc>
      </w:tr>
      <w:tr w:rsidR="00561850" w14:paraId="0B26EEF6" w14:textId="77777777" w:rsidTr="00633A3E">
        <w:tc>
          <w:tcPr>
            <w:cnfStyle w:val="001000000000" w:firstRow="0" w:lastRow="0" w:firstColumn="1" w:lastColumn="0" w:oddVBand="0" w:evenVBand="0" w:oddHBand="0" w:evenHBand="0" w:firstRowFirstColumn="0" w:firstRowLastColumn="0" w:lastRowFirstColumn="0" w:lastRowLastColumn="0"/>
            <w:tcW w:w="2065" w:type="dxa"/>
          </w:tcPr>
          <w:p w14:paraId="7426FE74" w14:textId="512F2B2E" w:rsidR="00561850" w:rsidRPr="00CC773C" w:rsidRDefault="00561850" w:rsidP="00561850">
            <w:pPr>
              <w:rPr>
                <w:b w:val="0"/>
                <w:bCs w:val="0"/>
              </w:rPr>
            </w:pPr>
          </w:p>
        </w:tc>
        <w:tc>
          <w:tcPr>
            <w:tcW w:w="5128" w:type="dxa"/>
          </w:tcPr>
          <w:p w14:paraId="16FC9F5B" w14:textId="7D0202B7" w:rsidR="00561850" w:rsidRDefault="00561850" w:rsidP="00561850">
            <w:pPr>
              <w:cnfStyle w:val="000000000000" w:firstRow="0" w:lastRow="0" w:firstColumn="0" w:lastColumn="0" w:oddVBand="0" w:evenVBand="0" w:oddHBand="0" w:evenHBand="0" w:firstRowFirstColumn="0" w:firstRowLastColumn="0" w:lastRowFirstColumn="0" w:lastRowLastColumn="0"/>
            </w:pPr>
          </w:p>
        </w:tc>
        <w:tc>
          <w:tcPr>
            <w:tcW w:w="3597" w:type="dxa"/>
          </w:tcPr>
          <w:p w14:paraId="747A193B" w14:textId="7B5B6A18" w:rsidR="00561850" w:rsidRDefault="00561850" w:rsidP="00561850">
            <w:pPr>
              <w:cnfStyle w:val="000000000000" w:firstRow="0" w:lastRow="0" w:firstColumn="0" w:lastColumn="0" w:oddVBand="0" w:evenVBand="0" w:oddHBand="0" w:evenHBand="0" w:firstRowFirstColumn="0" w:firstRowLastColumn="0" w:lastRowFirstColumn="0" w:lastRowLastColumn="0"/>
            </w:pPr>
          </w:p>
        </w:tc>
      </w:tr>
    </w:tbl>
    <w:p w14:paraId="24C26910" w14:textId="77777777" w:rsidR="005B198B" w:rsidRPr="00DA3F17" w:rsidRDefault="00D63F5F" w:rsidP="00C50C12">
      <w:pPr>
        <w:pStyle w:val="Heading2"/>
      </w:pPr>
      <w:r>
        <w:lastRenderedPageBreak/>
        <w:t>Module l</w:t>
      </w:r>
      <w:r w:rsidR="005B198B" w:rsidRPr="00DA3F17">
        <w:t>earning objectives</w:t>
      </w:r>
    </w:p>
    <w:p w14:paraId="514553A4" w14:textId="77777777" w:rsidR="000A525A" w:rsidRDefault="000A525A" w:rsidP="00CA2539">
      <w:r w:rsidRPr="15A4B706">
        <w:t>After completing this module, you’ll be able to:</w:t>
      </w:r>
    </w:p>
    <w:p w14:paraId="68386C87" w14:textId="41D3A079" w:rsidR="009305FB" w:rsidRDefault="00802349" w:rsidP="009305FB">
      <w:pPr>
        <w:pStyle w:val="Bulletlevel1"/>
      </w:pPr>
      <w:r>
        <w:t xml:space="preserve">Describe </w:t>
      </w:r>
      <w:r w:rsidR="00617840">
        <w:t xml:space="preserve">the </w:t>
      </w:r>
      <w:r w:rsidR="00802F10">
        <w:t xml:space="preserve">performance characteristics of </w:t>
      </w:r>
      <w:r>
        <w:t>Azure Blob Storage</w:t>
      </w:r>
      <w:r w:rsidR="00617840">
        <w:t>.</w:t>
      </w:r>
    </w:p>
    <w:p w14:paraId="033F0C53" w14:textId="62478B78" w:rsidR="008C2BDC" w:rsidRDefault="00140F7D" w:rsidP="009305FB">
      <w:pPr>
        <w:pStyle w:val="Bulletlevel1"/>
      </w:pPr>
      <w:r>
        <w:t>Identify the use cases of Azure Premium Blob Storage and explain why Premium tier is the optimum option for these specific workloads.</w:t>
      </w:r>
    </w:p>
    <w:p w14:paraId="213365B3" w14:textId="6BF4C985" w:rsidR="00CA64E8" w:rsidRDefault="00802349" w:rsidP="009305FB">
      <w:pPr>
        <w:pStyle w:val="Bulletlevel1"/>
      </w:pPr>
      <w:r>
        <w:t>Optimize and validate performance benefits with Azure Premium Blob Storage</w:t>
      </w:r>
      <w:r w:rsidR="00617840">
        <w:t>.</w:t>
      </w:r>
    </w:p>
    <w:p w14:paraId="15417318" w14:textId="77777777" w:rsidR="00D838B7" w:rsidRDefault="00D838B7" w:rsidP="00C50C12">
      <w:pPr>
        <w:pStyle w:val="Heading2"/>
      </w:pPr>
      <w:r>
        <w:t>Estimate</w:t>
      </w:r>
      <w:r w:rsidR="00FB3EE9">
        <w:t>d</w:t>
      </w:r>
      <w:r>
        <w:t xml:space="preserve"> module duration</w:t>
      </w:r>
    </w:p>
    <w:p w14:paraId="0AE92781" w14:textId="273A40B3" w:rsidR="00A31073" w:rsidRPr="00A31073" w:rsidRDefault="009C2CAA" w:rsidP="00A31073">
      <w:pPr>
        <w:rPr>
          <w:rFonts w:cs="Segoe UI"/>
        </w:rPr>
      </w:pPr>
      <w:r>
        <w:rPr>
          <w:rFonts w:cs="Segoe UI"/>
        </w:rPr>
        <w:t>4</w:t>
      </w:r>
      <w:r w:rsidR="009305FB">
        <w:rPr>
          <w:rFonts w:cs="Segoe UI"/>
        </w:rPr>
        <w:t>5</w:t>
      </w:r>
      <w:r w:rsidR="003D39E5">
        <w:rPr>
          <w:rFonts w:cs="Segoe UI"/>
        </w:rPr>
        <w:t xml:space="preserve"> </w:t>
      </w:r>
      <w:r w:rsidR="00A31073">
        <w:rPr>
          <w:rFonts w:cs="Segoe UI"/>
        </w:rPr>
        <w:t>minutes</w:t>
      </w:r>
    </w:p>
    <w:p w14:paraId="2D9D4228" w14:textId="77777777" w:rsidR="005B198B" w:rsidRPr="00C50C12" w:rsidRDefault="002D2577" w:rsidP="00C50C12">
      <w:pPr>
        <w:pStyle w:val="Heading2"/>
      </w:pPr>
      <w:r w:rsidRPr="00C50C12">
        <w:t>M</w:t>
      </w:r>
      <w:r w:rsidR="005B198B" w:rsidRPr="00C50C12">
        <w:t>odule outline</w:t>
      </w:r>
      <w:r w:rsidR="00D63F5F" w:rsidRPr="00C50C12">
        <w:t xml:space="preserve"> of units</w:t>
      </w:r>
    </w:p>
    <w:p w14:paraId="04FFD0B5" w14:textId="77777777" w:rsidR="00837634" w:rsidRDefault="00A70FA4" w:rsidP="00C50C12">
      <w:pPr>
        <w:pStyle w:val="Heading3"/>
      </w:pPr>
      <w:r>
        <w:t>Summary</w:t>
      </w:r>
      <w:r w:rsidR="00CE764E">
        <w:t xml:space="preserve"> of units</w:t>
      </w:r>
    </w:p>
    <w:tbl>
      <w:tblPr>
        <w:tblStyle w:val="GridTable1Light"/>
        <w:tblW w:w="0" w:type="auto"/>
        <w:tblLook w:val="0420" w:firstRow="1" w:lastRow="0" w:firstColumn="0" w:lastColumn="0" w:noHBand="0" w:noVBand="1"/>
      </w:tblPr>
      <w:tblGrid>
        <w:gridCol w:w="1027"/>
        <w:gridCol w:w="3525"/>
        <w:gridCol w:w="1989"/>
      </w:tblGrid>
      <w:tr w:rsidR="002F00EB" w:rsidRPr="002F00EB" w14:paraId="538BA359" w14:textId="77777777" w:rsidTr="009305FB">
        <w:trPr>
          <w:cnfStyle w:val="100000000000" w:firstRow="1" w:lastRow="0" w:firstColumn="0" w:lastColumn="0" w:oddVBand="0" w:evenVBand="0" w:oddHBand="0" w:evenHBand="0" w:firstRowFirstColumn="0" w:firstRowLastColumn="0" w:lastRowFirstColumn="0" w:lastRowLastColumn="0"/>
        </w:trPr>
        <w:tc>
          <w:tcPr>
            <w:tcW w:w="1027" w:type="dxa"/>
          </w:tcPr>
          <w:p w14:paraId="64F66314" w14:textId="77777777" w:rsidR="002F00EB" w:rsidRPr="002F00EB" w:rsidRDefault="002F00EB" w:rsidP="002F00EB">
            <w:r>
              <w:t>Unit number</w:t>
            </w:r>
          </w:p>
        </w:tc>
        <w:tc>
          <w:tcPr>
            <w:tcW w:w="3525" w:type="dxa"/>
          </w:tcPr>
          <w:p w14:paraId="5B43E05D" w14:textId="77777777" w:rsidR="002F00EB" w:rsidRPr="002F00EB" w:rsidRDefault="002F00EB" w:rsidP="002F00EB">
            <w:r>
              <w:t>Unit title</w:t>
            </w:r>
          </w:p>
        </w:tc>
        <w:tc>
          <w:tcPr>
            <w:tcW w:w="1989" w:type="dxa"/>
          </w:tcPr>
          <w:p w14:paraId="5603316A" w14:textId="77777777" w:rsidR="002F00EB" w:rsidRPr="002F00EB" w:rsidRDefault="002F00EB" w:rsidP="002F00EB">
            <w:r>
              <w:t>Duration</w:t>
            </w:r>
          </w:p>
        </w:tc>
      </w:tr>
      <w:tr w:rsidR="002F00EB" w:rsidRPr="002F00EB" w14:paraId="25262C67" w14:textId="77777777" w:rsidTr="009305FB">
        <w:tc>
          <w:tcPr>
            <w:tcW w:w="1027" w:type="dxa"/>
          </w:tcPr>
          <w:p w14:paraId="2F066021" w14:textId="77777777" w:rsidR="002F00EB" w:rsidRPr="002F00EB" w:rsidRDefault="002F00EB" w:rsidP="002F00EB">
            <w:r>
              <w:t>1</w:t>
            </w:r>
          </w:p>
        </w:tc>
        <w:tc>
          <w:tcPr>
            <w:tcW w:w="3525" w:type="dxa"/>
          </w:tcPr>
          <w:p w14:paraId="22A2A0D1" w14:textId="77777777" w:rsidR="002F00EB" w:rsidRPr="002F00EB" w:rsidRDefault="002F00EB" w:rsidP="002F00EB">
            <w:r w:rsidRPr="002F00EB">
              <w:t>Introduction</w:t>
            </w:r>
          </w:p>
        </w:tc>
        <w:tc>
          <w:tcPr>
            <w:tcW w:w="1989" w:type="dxa"/>
          </w:tcPr>
          <w:p w14:paraId="540028B3" w14:textId="1F730B85" w:rsidR="002F00EB" w:rsidRPr="002F00EB" w:rsidRDefault="00DB04AF" w:rsidP="002F00EB">
            <w:r>
              <w:t>3</w:t>
            </w:r>
            <w:r w:rsidR="002F00EB">
              <w:t xml:space="preserve"> minutes</w:t>
            </w:r>
          </w:p>
        </w:tc>
      </w:tr>
      <w:tr w:rsidR="002F00EB" w:rsidRPr="002F00EB" w14:paraId="418BB93E" w14:textId="77777777" w:rsidTr="009305FB">
        <w:tc>
          <w:tcPr>
            <w:tcW w:w="1027" w:type="dxa"/>
          </w:tcPr>
          <w:p w14:paraId="448228EF" w14:textId="77777777" w:rsidR="002F00EB" w:rsidRPr="002F00EB" w:rsidRDefault="002F00EB" w:rsidP="002F00EB">
            <w:r>
              <w:t>2</w:t>
            </w:r>
          </w:p>
        </w:tc>
        <w:tc>
          <w:tcPr>
            <w:tcW w:w="3525" w:type="dxa"/>
          </w:tcPr>
          <w:p w14:paraId="50693788" w14:textId="51F1D123" w:rsidR="002F00EB" w:rsidRPr="002F00EB" w:rsidRDefault="00C01973" w:rsidP="002F00EB">
            <w:r w:rsidRPr="00C01973">
              <w:t>Describe Azure Blob Storage performance indicators</w:t>
            </w:r>
          </w:p>
        </w:tc>
        <w:tc>
          <w:tcPr>
            <w:tcW w:w="1989" w:type="dxa"/>
          </w:tcPr>
          <w:p w14:paraId="6F844D05" w14:textId="21E97827" w:rsidR="002F00EB" w:rsidRPr="002F00EB" w:rsidRDefault="009305FB" w:rsidP="002F00EB">
            <w:r>
              <w:t>8</w:t>
            </w:r>
            <w:r w:rsidR="002F00EB">
              <w:t xml:space="preserve"> minutes</w:t>
            </w:r>
          </w:p>
        </w:tc>
      </w:tr>
      <w:tr w:rsidR="002F00EB" w:rsidRPr="002F00EB" w14:paraId="1072854C" w14:textId="77777777" w:rsidTr="009305FB">
        <w:tc>
          <w:tcPr>
            <w:tcW w:w="1027" w:type="dxa"/>
          </w:tcPr>
          <w:p w14:paraId="284E6640" w14:textId="77777777" w:rsidR="002F00EB" w:rsidRPr="002F00EB" w:rsidRDefault="002F00EB" w:rsidP="002F00EB">
            <w:r>
              <w:t>3</w:t>
            </w:r>
          </w:p>
        </w:tc>
        <w:tc>
          <w:tcPr>
            <w:tcW w:w="3525" w:type="dxa"/>
          </w:tcPr>
          <w:p w14:paraId="62B58036" w14:textId="0C059118" w:rsidR="002F00EB" w:rsidRPr="002F00EB" w:rsidRDefault="00715844" w:rsidP="002F00EB">
            <w:r>
              <w:t xml:space="preserve">Examine </w:t>
            </w:r>
            <w:r w:rsidR="00C01973">
              <w:t>high performance workloads that benefit from Azure Blob Premium Storage</w:t>
            </w:r>
          </w:p>
        </w:tc>
        <w:tc>
          <w:tcPr>
            <w:tcW w:w="1989" w:type="dxa"/>
          </w:tcPr>
          <w:p w14:paraId="68048516" w14:textId="2212265C" w:rsidR="002F00EB" w:rsidRPr="002F00EB" w:rsidRDefault="00C01973" w:rsidP="002F00EB">
            <w:r>
              <w:t>8</w:t>
            </w:r>
            <w:r w:rsidR="00DB04AF">
              <w:t xml:space="preserve"> minutes</w:t>
            </w:r>
          </w:p>
        </w:tc>
      </w:tr>
      <w:tr w:rsidR="002F00EB" w:rsidRPr="002F00EB" w14:paraId="57F963CF" w14:textId="77777777" w:rsidTr="009305FB">
        <w:tc>
          <w:tcPr>
            <w:tcW w:w="1027" w:type="dxa"/>
          </w:tcPr>
          <w:p w14:paraId="14706218" w14:textId="77777777" w:rsidR="002F00EB" w:rsidRPr="002F00EB" w:rsidRDefault="002F00EB" w:rsidP="002F00EB">
            <w:r>
              <w:t>4</w:t>
            </w:r>
          </w:p>
        </w:tc>
        <w:tc>
          <w:tcPr>
            <w:tcW w:w="3525" w:type="dxa"/>
          </w:tcPr>
          <w:p w14:paraId="366FF003" w14:textId="068D7A32" w:rsidR="002F00EB" w:rsidRPr="002F00EB" w:rsidRDefault="00C01973" w:rsidP="002F00EB">
            <w:r>
              <w:t>Optimize cost efficiency of Azure Blob Storage</w:t>
            </w:r>
          </w:p>
        </w:tc>
        <w:tc>
          <w:tcPr>
            <w:tcW w:w="1989" w:type="dxa"/>
          </w:tcPr>
          <w:p w14:paraId="7F576CE4" w14:textId="41F33C23" w:rsidR="002F00EB" w:rsidRPr="002F00EB" w:rsidRDefault="00EE607C" w:rsidP="002F00EB">
            <w:r>
              <w:t>8</w:t>
            </w:r>
            <w:r w:rsidR="00DB04AF">
              <w:t xml:space="preserve"> minutes</w:t>
            </w:r>
          </w:p>
        </w:tc>
      </w:tr>
      <w:tr w:rsidR="002F00EB" w:rsidRPr="002F00EB" w14:paraId="5361775D" w14:textId="77777777" w:rsidTr="009305FB">
        <w:tc>
          <w:tcPr>
            <w:tcW w:w="1027" w:type="dxa"/>
          </w:tcPr>
          <w:p w14:paraId="1576D524" w14:textId="52558303" w:rsidR="002F00EB" w:rsidRPr="002F00EB" w:rsidRDefault="00382E1D" w:rsidP="002F00EB">
            <w:r>
              <w:t>5</w:t>
            </w:r>
          </w:p>
        </w:tc>
        <w:tc>
          <w:tcPr>
            <w:tcW w:w="3525" w:type="dxa"/>
          </w:tcPr>
          <w:p w14:paraId="0ADB90DC" w14:textId="607B5EBA" w:rsidR="002F00EB" w:rsidRPr="00C01973" w:rsidRDefault="00C01973" w:rsidP="002F00EB">
            <w:r w:rsidRPr="00C01973">
              <w:t>Validate performance benefits of Azure Premium Blob Storage</w:t>
            </w:r>
          </w:p>
        </w:tc>
        <w:tc>
          <w:tcPr>
            <w:tcW w:w="1989" w:type="dxa"/>
          </w:tcPr>
          <w:p w14:paraId="2451060A" w14:textId="4AD655BE" w:rsidR="002F00EB" w:rsidRPr="002F00EB" w:rsidRDefault="00C01973" w:rsidP="002F00EB">
            <w:r>
              <w:t>13</w:t>
            </w:r>
            <w:r w:rsidR="00DB04AF">
              <w:t xml:space="preserve"> minutes</w:t>
            </w:r>
          </w:p>
        </w:tc>
      </w:tr>
      <w:tr w:rsidR="009305FB" w:rsidRPr="002F00EB" w14:paraId="3ACABF41" w14:textId="77777777" w:rsidTr="009305FB">
        <w:tc>
          <w:tcPr>
            <w:tcW w:w="1027" w:type="dxa"/>
          </w:tcPr>
          <w:p w14:paraId="296895C3" w14:textId="23043EAC" w:rsidR="009305FB" w:rsidRDefault="00C01973" w:rsidP="009305FB">
            <w:r>
              <w:t>6</w:t>
            </w:r>
          </w:p>
        </w:tc>
        <w:tc>
          <w:tcPr>
            <w:tcW w:w="3525" w:type="dxa"/>
          </w:tcPr>
          <w:p w14:paraId="2C462991" w14:textId="334652EB" w:rsidR="009305FB" w:rsidRPr="002F00EB" w:rsidRDefault="009305FB" w:rsidP="009305FB">
            <w:r w:rsidRPr="002F00EB">
              <w:t>Knowledge Check</w:t>
            </w:r>
          </w:p>
        </w:tc>
        <w:tc>
          <w:tcPr>
            <w:tcW w:w="1989" w:type="dxa"/>
          </w:tcPr>
          <w:p w14:paraId="1AB55D58" w14:textId="7495C90B" w:rsidR="009305FB" w:rsidRDefault="009305FB" w:rsidP="009305FB">
            <w:r>
              <w:t>3 minutes</w:t>
            </w:r>
          </w:p>
        </w:tc>
      </w:tr>
      <w:tr w:rsidR="009305FB" w:rsidRPr="002F00EB" w14:paraId="3DA6FCFE" w14:textId="77777777" w:rsidTr="009305FB">
        <w:tc>
          <w:tcPr>
            <w:tcW w:w="1027" w:type="dxa"/>
          </w:tcPr>
          <w:p w14:paraId="5F1E71A9" w14:textId="1544181B" w:rsidR="009305FB" w:rsidRDefault="00C01973" w:rsidP="009305FB">
            <w:r>
              <w:t>7</w:t>
            </w:r>
          </w:p>
        </w:tc>
        <w:tc>
          <w:tcPr>
            <w:tcW w:w="3525" w:type="dxa"/>
          </w:tcPr>
          <w:p w14:paraId="2DFB489F" w14:textId="314E977E" w:rsidR="009305FB" w:rsidRPr="002F00EB" w:rsidRDefault="009305FB" w:rsidP="009305FB">
            <w:r w:rsidRPr="002F00EB">
              <w:t>Summary</w:t>
            </w:r>
          </w:p>
        </w:tc>
        <w:tc>
          <w:tcPr>
            <w:tcW w:w="1989" w:type="dxa"/>
          </w:tcPr>
          <w:p w14:paraId="1C1DC8A4" w14:textId="10B3D5AD" w:rsidR="009305FB" w:rsidRDefault="009305FB" w:rsidP="009305FB">
            <w:r>
              <w:t>2 minutes</w:t>
            </w:r>
          </w:p>
        </w:tc>
      </w:tr>
    </w:tbl>
    <w:p w14:paraId="0D8A786B" w14:textId="77777777" w:rsidR="007944A5" w:rsidRPr="009B4F8C" w:rsidRDefault="00E43CED" w:rsidP="005E2F95">
      <w:pPr>
        <w:pStyle w:val="Heading2"/>
      </w:pPr>
      <w:r w:rsidRPr="009B4F8C">
        <w:t xml:space="preserve">Unit </w:t>
      </w:r>
      <w:r w:rsidR="00CE764E" w:rsidRPr="009B4F8C">
        <w:t>descriptions</w:t>
      </w:r>
    </w:p>
    <w:p w14:paraId="143A600A" w14:textId="77777777" w:rsidR="00C36BB6" w:rsidRPr="008519D2" w:rsidRDefault="005E2F95" w:rsidP="005E2F95">
      <w:pPr>
        <w:pStyle w:val="Heading3"/>
      </w:pPr>
      <w:r>
        <w:t>Unit 1</w:t>
      </w:r>
      <w:r w:rsidR="00943152" w:rsidRPr="008519D2">
        <w:t>:</w:t>
      </w:r>
      <w:r w:rsidR="004534A0" w:rsidRPr="008519D2">
        <w:t xml:space="preserve"> </w:t>
      </w:r>
      <w:r w:rsidR="00C36BB6" w:rsidRPr="008519D2">
        <w:t>Introduction</w:t>
      </w:r>
    </w:p>
    <w:p w14:paraId="1E8317D5" w14:textId="77777777" w:rsidR="00091D0F" w:rsidRDefault="00091D0F" w:rsidP="004534A0">
      <w:pPr>
        <w:rPr>
          <w:rFonts w:cs="Segoe UI"/>
          <w:b/>
          <w:bCs/>
        </w:rPr>
      </w:pPr>
      <w:r w:rsidRPr="006D0B87">
        <w:rPr>
          <w:rStyle w:val="Heading4Char"/>
        </w:rPr>
        <w:t>Type of unit:</w:t>
      </w:r>
      <w:r>
        <w:rPr>
          <w:rFonts w:cs="Segoe UI"/>
          <w:b/>
          <w:bCs/>
        </w:rPr>
        <w:t xml:space="preserve"> </w:t>
      </w:r>
      <w:r w:rsidRPr="003F28A1">
        <w:rPr>
          <w:rFonts w:cs="Segoe UI"/>
        </w:rPr>
        <w:t>Introduction unit</w:t>
      </w:r>
    </w:p>
    <w:p w14:paraId="263602B3" w14:textId="333F5E77" w:rsidR="005E2F95" w:rsidRPr="00A31073" w:rsidRDefault="00C91C37" w:rsidP="005E2F95">
      <w:pPr>
        <w:rPr>
          <w:rFonts w:cs="Segoe UI"/>
        </w:rPr>
      </w:pPr>
      <w:r w:rsidRPr="006D0B87">
        <w:rPr>
          <w:rStyle w:val="Heading4Char"/>
        </w:rPr>
        <w:t>Estimate unit duration:</w:t>
      </w:r>
      <w:r>
        <w:rPr>
          <w:rFonts w:cs="Segoe UI"/>
          <w:b/>
          <w:bCs/>
        </w:rPr>
        <w:t xml:space="preserve"> </w:t>
      </w:r>
      <w:r w:rsidR="00A703F6">
        <w:rPr>
          <w:rFonts w:cs="Segoe UI"/>
        </w:rPr>
        <w:t>3</w:t>
      </w:r>
      <w:r w:rsidR="005E2F95">
        <w:rPr>
          <w:rFonts w:cs="Segoe UI"/>
        </w:rPr>
        <w:t xml:space="preserve"> minutes</w:t>
      </w:r>
    </w:p>
    <w:p w14:paraId="011248F9" w14:textId="77777777" w:rsidR="00AD22D5" w:rsidRPr="00EB7A39" w:rsidRDefault="00CD1CA4" w:rsidP="00CD1CA4">
      <w:pPr>
        <w:pStyle w:val="Heading3"/>
      </w:pPr>
      <w:r>
        <w:lastRenderedPageBreak/>
        <w:t>Example</w:t>
      </w:r>
      <w:r w:rsidR="00E27FAA">
        <w:t xml:space="preserve"> s</w:t>
      </w:r>
      <w:r w:rsidR="004534A0" w:rsidRPr="00EB7A39">
        <w:t>cenario</w:t>
      </w:r>
    </w:p>
    <w:p w14:paraId="5C58F998" w14:textId="2DAC5723" w:rsidR="001E126A" w:rsidRDefault="001E126A" w:rsidP="001E126A">
      <w:r>
        <w:t xml:space="preserve">Suppose you work for a media company that </w:t>
      </w:r>
      <w:r w:rsidR="00792739">
        <w:t xml:space="preserve">stores, processes, and maintains </w:t>
      </w:r>
      <w:r w:rsidR="00E72741">
        <w:t xml:space="preserve">large </w:t>
      </w:r>
      <w:r w:rsidR="00792739">
        <w:t xml:space="preserve">volumes of online content for its </w:t>
      </w:r>
      <w:r w:rsidR="003E6B7F">
        <w:t>subscribers</w:t>
      </w:r>
      <w:r w:rsidR="00792739">
        <w:t xml:space="preserve">. </w:t>
      </w:r>
      <w:r w:rsidR="00387EB3">
        <w:t xml:space="preserve">For majority of the data, </w:t>
      </w:r>
      <w:r w:rsidR="00792739">
        <w:t xml:space="preserve">the company </w:t>
      </w:r>
      <w:r w:rsidR="00387EB3">
        <w:t>rel</w:t>
      </w:r>
      <w:r w:rsidR="00792739">
        <w:t>ies</w:t>
      </w:r>
      <w:r w:rsidR="00387EB3">
        <w:t xml:space="preserve"> on Azure Blob Storage as the persistent, readily accessible</w:t>
      </w:r>
      <w:r w:rsidR="00E72741">
        <w:t xml:space="preserve">, and </w:t>
      </w:r>
      <w:r w:rsidR="003E6B7F">
        <w:t xml:space="preserve">inexpensive </w:t>
      </w:r>
      <w:r w:rsidR="00387EB3">
        <w:t xml:space="preserve">data store. </w:t>
      </w:r>
    </w:p>
    <w:p w14:paraId="053DC780" w14:textId="39710CDF" w:rsidR="003E6B7F" w:rsidRDefault="370D469A" w:rsidP="001E126A">
      <w:r>
        <w:t xml:space="preserve">However, </w:t>
      </w:r>
      <w:r w:rsidR="1ADA6DC6">
        <w:t xml:space="preserve">as the number of its customers grows, </w:t>
      </w:r>
      <w:r>
        <w:t xml:space="preserve">the company </w:t>
      </w:r>
      <w:r w:rsidR="1ADA6DC6">
        <w:t xml:space="preserve">is observing an alarming increase in customer complaints </w:t>
      </w:r>
      <w:r>
        <w:t>about delays associated with</w:t>
      </w:r>
      <w:commentRangeStart w:id="4"/>
      <w:commentRangeStart w:id="5"/>
      <w:r>
        <w:t xml:space="preserve"> </w:t>
      </w:r>
      <w:commentRangeEnd w:id="4"/>
      <w:r w:rsidR="003E6B7F">
        <w:rPr>
          <w:rStyle w:val="CommentReference"/>
        </w:rPr>
        <w:commentReference w:id="4"/>
      </w:r>
      <w:commentRangeEnd w:id="5"/>
      <w:r w:rsidR="003E6B7F">
        <w:rPr>
          <w:rStyle w:val="CommentReference"/>
        </w:rPr>
        <w:commentReference w:id="5"/>
      </w:r>
      <w:r>
        <w:t xml:space="preserve">downloading online content. At the same time, your management team </w:t>
      </w:r>
      <w:r w:rsidR="1ADA6DC6">
        <w:t xml:space="preserve">starts voicing its </w:t>
      </w:r>
      <w:r>
        <w:t>concerns about an unexpected increase in storage</w:t>
      </w:r>
      <w:r w:rsidR="75985173">
        <w:t xml:space="preserve"> transaction-</w:t>
      </w:r>
      <w:r>
        <w:t>related charges</w:t>
      </w:r>
      <w:r w:rsidR="4D570C6E">
        <w:t>.</w:t>
      </w:r>
    </w:p>
    <w:p w14:paraId="55184675" w14:textId="4C9C0D46" w:rsidR="00E72741" w:rsidRDefault="00E72741" w:rsidP="001E126A">
      <w:r>
        <w:t>The highly competitive nature of the online business forces your company to reevaluate its storage strategy to make its service more appealing to customers, while, at the same time</w:t>
      </w:r>
      <w:r w:rsidR="008801FB">
        <w:t>,</w:t>
      </w:r>
      <w:r>
        <w:t xml:space="preserve"> looking for cost saving opportunities. </w:t>
      </w:r>
    </w:p>
    <w:p w14:paraId="112000D9" w14:textId="19B6222E" w:rsidR="00711215" w:rsidRDefault="00B71082" w:rsidP="00BD3898">
      <w:r>
        <w:t xml:space="preserve">As a </w:t>
      </w:r>
      <w:r w:rsidR="008A71CD">
        <w:t xml:space="preserve">cloud </w:t>
      </w:r>
      <w:r>
        <w:t xml:space="preserve">administrator responsible for </w:t>
      </w:r>
      <w:r w:rsidR="008A71CD">
        <w:t xml:space="preserve">optimizing the use of Azure resources, you need to identify the solution that would </w:t>
      </w:r>
      <w:r w:rsidR="00880CF9">
        <w:t xml:space="preserve">reconcile </w:t>
      </w:r>
      <w:r w:rsidR="008A71CD">
        <w:t xml:space="preserve">these two seemingly conflicting goals. To accomplish this objective, </w:t>
      </w:r>
      <w:r w:rsidR="00711215">
        <w:t xml:space="preserve">you decide to explore </w:t>
      </w:r>
      <w:r w:rsidR="008A71CD">
        <w:t xml:space="preserve">the performance characteristics </w:t>
      </w:r>
      <w:r w:rsidR="00880CF9">
        <w:t xml:space="preserve">and the pricing model </w:t>
      </w:r>
      <w:r w:rsidR="008A71CD">
        <w:t>of Azure Blob Storage</w:t>
      </w:r>
      <w:r w:rsidR="007F6AEE">
        <w:t xml:space="preserve">, focusing </w:t>
      </w:r>
      <w:proofErr w:type="gramStart"/>
      <w:r w:rsidR="007F6AEE">
        <w:t>in particular on</w:t>
      </w:r>
      <w:proofErr w:type="gramEnd"/>
      <w:r w:rsidR="007F6AEE">
        <w:t xml:space="preserve"> the use of Azure Premium Blob Storage. </w:t>
      </w:r>
    </w:p>
    <w:p w14:paraId="791C2CCD" w14:textId="77777777" w:rsidR="00804F0C" w:rsidRDefault="00CD1CA4" w:rsidP="00CD1CA4">
      <w:pPr>
        <w:pStyle w:val="Heading3"/>
      </w:pPr>
      <w:r>
        <w:t>What will we be doing?</w:t>
      </w:r>
    </w:p>
    <w:p w14:paraId="48EFB87F" w14:textId="3D30F3ED" w:rsidR="00CE56A2" w:rsidRDefault="00A703F6" w:rsidP="00CA2539">
      <w:r>
        <w:t xml:space="preserve">In this module, you’ll explore the </w:t>
      </w:r>
      <w:r w:rsidR="001A503D">
        <w:t xml:space="preserve">performance characteristics </w:t>
      </w:r>
      <w:r w:rsidR="006A65D4">
        <w:t>and</w:t>
      </w:r>
      <w:r w:rsidR="001A503D">
        <w:t xml:space="preserve"> benefits offered by Azure Premium Blob Storage</w:t>
      </w:r>
      <w:r w:rsidR="00A65614">
        <w:t xml:space="preserve"> </w:t>
      </w:r>
      <w:r w:rsidR="0036332F">
        <w:t xml:space="preserve">and </w:t>
      </w:r>
      <w:r w:rsidR="00A65614">
        <w:t>identify scenarios where these benefits are particularly relevant</w:t>
      </w:r>
      <w:r w:rsidR="001A503D">
        <w:t xml:space="preserve">. </w:t>
      </w:r>
      <w:r>
        <w:t xml:space="preserve">You’ll also </w:t>
      </w:r>
      <w:r w:rsidR="0036332F">
        <w:t xml:space="preserve">review the steps in </w:t>
      </w:r>
      <w:r w:rsidR="006A65D4">
        <w:t xml:space="preserve">an exercise that will validate </w:t>
      </w:r>
      <w:r w:rsidR="001A503D">
        <w:t xml:space="preserve">these benefits by </w:t>
      </w:r>
      <w:r w:rsidR="006A65D4">
        <w:t xml:space="preserve">using a </w:t>
      </w:r>
      <w:commentRangeStart w:id="6"/>
      <w:r w:rsidR="006A65D4">
        <w:t>custom testing application</w:t>
      </w:r>
      <w:r w:rsidR="001A503D">
        <w:t>.</w:t>
      </w:r>
      <w:commentRangeEnd w:id="6"/>
      <w:r>
        <w:rPr>
          <w:rStyle w:val="CommentReference"/>
        </w:rPr>
        <w:commentReference w:id="6"/>
      </w:r>
    </w:p>
    <w:p w14:paraId="2F85BC13" w14:textId="77777777" w:rsidR="00CE56A2" w:rsidRDefault="00CD1CA4" w:rsidP="00CD1CA4">
      <w:pPr>
        <w:pStyle w:val="Heading3"/>
      </w:pPr>
      <w:r>
        <w:t>What is the main goal?</w:t>
      </w:r>
    </w:p>
    <w:p w14:paraId="705380D4" w14:textId="5E3B0AB0" w:rsidR="00101253" w:rsidRDefault="00A703F6" w:rsidP="00FA3DB1">
      <w:r w:rsidRPr="00CE56A2">
        <w:t>By the end of this module, y</w:t>
      </w:r>
      <w:r>
        <w:t>ou’ll</w:t>
      </w:r>
      <w:r w:rsidRPr="00CE56A2">
        <w:t xml:space="preserve"> be able to </w:t>
      </w:r>
      <w:r>
        <w:t xml:space="preserve">describe the </w:t>
      </w:r>
      <w:r w:rsidR="00A65614">
        <w:t xml:space="preserve">benefits of </w:t>
      </w:r>
      <w:r w:rsidR="00101253" w:rsidRPr="00CA2539">
        <w:t xml:space="preserve">Azure </w:t>
      </w:r>
      <w:r w:rsidR="00A65614">
        <w:t xml:space="preserve">Premium </w:t>
      </w:r>
      <w:r w:rsidR="00101253">
        <w:t>Blob Storage</w:t>
      </w:r>
      <w:r w:rsidR="00A65614">
        <w:t xml:space="preserve">, identify business critical workloads that can utilize these benefits, and demonstrate </w:t>
      </w:r>
      <w:r w:rsidR="007F4714">
        <w:t xml:space="preserve">how </w:t>
      </w:r>
      <w:r w:rsidR="00044930">
        <w:t>to validate these benefits</w:t>
      </w:r>
      <w:r w:rsidR="00A65614">
        <w:t>.</w:t>
      </w:r>
    </w:p>
    <w:p w14:paraId="135AB91B" w14:textId="43AEF602" w:rsidR="00C36BB6" w:rsidRPr="00FE273F" w:rsidRDefault="0062321D" w:rsidP="00864DCE">
      <w:pPr>
        <w:pStyle w:val="Heading3"/>
      </w:pPr>
      <w:r>
        <w:t xml:space="preserve">Unit </w:t>
      </w:r>
      <w:r w:rsidR="00A703F6">
        <w:t>2</w:t>
      </w:r>
      <w:r>
        <w:t xml:space="preserve">: </w:t>
      </w:r>
      <w:r w:rsidR="005C5707" w:rsidRPr="005C5707">
        <w:t>Describe Azure Blob Storage performance indicators</w:t>
      </w:r>
    </w:p>
    <w:p w14:paraId="1A7BF32A" w14:textId="77777777" w:rsidR="00091D0F" w:rsidRDefault="00091D0F" w:rsidP="00091D0F">
      <w:pPr>
        <w:rPr>
          <w:rFonts w:cs="Segoe UI"/>
          <w:b/>
          <w:bCs/>
        </w:rPr>
      </w:pPr>
      <w:r w:rsidRPr="006D0B87">
        <w:rPr>
          <w:rStyle w:val="Heading4Char"/>
        </w:rPr>
        <w:t xml:space="preserve">Type of unit: </w:t>
      </w:r>
      <w:r w:rsidRPr="003F28A1">
        <w:rPr>
          <w:rFonts w:cs="Segoe UI"/>
        </w:rPr>
        <w:t>Learning content unit</w:t>
      </w:r>
    </w:p>
    <w:p w14:paraId="202C4822" w14:textId="52BB9662" w:rsidR="00C91C37" w:rsidRDefault="00C91C37" w:rsidP="00C91C37">
      <w:pPr>
        <w:rPr>
          <w:rFonts w:cs="Segoe UI"/>
        </w:rPr>
      </w:pPr>
      <w:r w:rsidRPr="006D0B87">
        <w:rPr>
          <w:rStyle w:val="Heading4Char"/>
        </w:rPr>
        <w:t xml:space="preserve">Estimate unit duration: </w:t>
      </w:r>
      <w:r w:rsidR="00515D72">
        <w:t>8</w:t>
      </w:r>
      <w:r>
        <w:rPr>
          <w:rFonts w:cs="Segoe UI"/>
        </w:rPr>
        <w:t xml:space="preserve"> min</w:t>
      </w:r>
      <w:r w:rsidR="0062321D">
        <w:rPr>
          <w:rFonts w:cs="Segoe UI"/>
        </w:rPr>
        <w:t>utes</w:t>
      </w:r>
    </w:p>
    <w:p w14:paraId="780F2F6B" w14:textId="77777777" w:rsidR="0014337C" w:rsidRDefault="0014337C" w:rsidP="0014337C">
      <w:pPr>
        <w:pStyle w:val="Heading4"/>
      </w:pPr>
      <w:r>
        <w:t xml:space="preserve">Demonstration video: </w:t>
      </w:r>
      <w:r>
        <w:rPr>
          <w:bCs/>
        </w:rPr>
        <w:t>None</w:t>
      </w:r>
    </w:p>
    <w:p w14:paraId="41037EC3" w14:textId="77777777" w:rsidR="00E94BA4" w:rsidRDefault="00E94BA4" w:rsidP="006D0B87">
      <w:pPr>
        <w:pStyle w:val="Heading4"/>
      </w:pPr>
      <w:r>
        <w:t>Learning objectives targeted</w:t>
      </w:r>
    </w:p>
    <w:p w14:paraId="3E22CCFE" w14:textId="77777777" w:rsidR="00CE56A2" w:rsidRPr="00CE56A2" w:rsidRDefault="00CE56A2" w:rsidP="00CE56A2">
      <w:r w:rsidRPr="00CE56A2">
        <w:t xml:space="preserve">After completing this unit, you should </w:t>
      </w:r>
      <w:r>
        <w:t>be able to</w:t>
      </w:r>
      <w:r w:rsidRPr="00CE56A2">
        <w:t>:</w:t>
      </w:r>
    </w:p>
    <w:p w14:paraId="57A45472" w14:textId="7E24E838" w:rsidR="006D2593" w:rsidRDefault="005C5707" w:rsidP="007E442B">
      <w:pPr>
        <w:pStyle w:val="Bulletlevel1"/>
      </w:pPr>
      <w:r w:rsidRPr="005C5707">
        <w:t xml:space="preserve">Describe </w:t>
      </w:r>
      <w:r w:rsidR="0036332F">
        <w:t xml:space="preserve">the </w:t>
      </w:r>
      <w:r w:rsidRPr="005C5707">
        <w:t>performance characteristics</w:t>
      </w:r>
      <w:r>
        <w:t xml:space="preserve"> of </w:t>
      </w:r>
      <w:r w:rsidRPr="005C5707">
        <w:t>Azure Blob Storage</w:t>
      </w:r>
      <w:r w:rsidR="0036332F">
        <w:t>.</w:t>
      </w:r>
      <w:r w:rsidRPr="005C5707">
        <w:t xml:space="preserve"> </w:t>
      </w:r>
    </w:p>
    <w:p w14:paraId="12B1F931" w14:textId="77777777" w:rsidR="00F02232" w:rsidRDefault="00F02232" w:rsidP="006D0B87">
      <w:pPr>
        <w:pStyle w:val="Heading4"/>
      </w:pPr>
      <w:r w:rsidRPr="00F02232">
        <w:lastRenderedPageBreak/>
        <w:t>Key content</w:t>
      </w:r>
      <w:r w:rsidR="00F54EE3">
        <w:t xml:space="preserve"> </w:t>
      </w:r>
      <w:r w:rsidR="006B48AF">
        <w:t>per learning objective</w:t>
      </w:r>
    </w:p>
    <w:p w14:paraId="7B5FE705" w14:textId="77777777" w:rsidR="00CF5EAA" w:rsidRDefault="00CF5EAA">
      <w:pPr>
        <w:pStyle w:val="Bulletlevel1"/>
        <w:numPr>
          <w:ilvl w:val="0"/>
          <w:numId w:val="0"/>
        </w:numPr>
        <w:pPrChange w:id="7" w:author="Anu Sridhar" w:date="2022-05-17T21:25:00Z">
          <w:pPr>
            <w:pStyle w:val="Bulletlevel1"/>
          </w:pPr>
        </w:pPrChange>
      </w:pPr>
      <w:r w:rsidRPr="005C5707">
        <w:t xml:space="preserve">Describe </w:t>
      </w:r>
      <w:r>
        <w:t xml:space="preserve">the </w:t>
      </w:r>
      <w:r w:rsidRPr="005C5707">
        <w:t>performance characteristics</w:t>
      </w:r>
      <w:r>
        <w:t xml:space="preserve"> of </w:t>
      </w:r>
      <w:r w:rsidRPr="005C5707">
        <w:t>Azure Blob Storage</w:t>
      </w:r>
      <w:r>
        <w:t>.</w:t>
      </w:r>
      <w:r w:rsidRPr="005C5707">
        <w:t xml:space="preserve"> </w:t>
      </w:r>
    </w:p>
    <w:p w14:paraId="30387BE1" w14:textId="2ED7E32F" w:rsidR="00C236ED" w:rsidRDefault="006C5105" w:rsidP="00D74B0D">
      <w:r w:rsidRPr="006C5105">
        <w:t xml:space="preserve">Describe </w:t>
      </w:r>
      <w:r w:rsidR="0036332F">
        <w:t xml:space="preserve">the </w:t>
      </w:r>
      <w:r w:rsidR="00C236ED">
        <w:t xml:space="preserve">benefits of </w:t>
      </w:r>
      <w:r w:rsidRPr="006C5105">
        <w:t>Azure Blob Storage performance characteristics</w:t>
      </w:r>
      <w:r w:rsidR="00C236ED">
        <w:t xml:space="preserve"> </w:t>
      </w:r>
      <w:r w:rsidR="00140F7D">
        <w:t xml:space="preserve">with respect to </w:t>
      </w:r>
      <w:commentRangeStart w:id="8"/>
      <w:commentRangeStart w:id="9"/>
      <w:r w:rsidR="00140F7D">
        <w:t>l</w:t>
      </w:r>
      <w:r w:rsidR="00C236ED">
        <w:t>atency</w:t>
      </w:r>
      <w:commentRangeEnd w:id="8"/>
      <w:r w:rsidR="00C236ED">
        <w:rPr>
          <w:rStyle w:val="CommentReference"/>
        </w:rPr>
        <w:commentReference w:id="8"/>
      </w:r>
      <w:commentRangeEnd w:id="9"/>
      <w:r w:rsidR="00C236ED">
        <w:rPr>
          <w:rStyle w:val="CommentReference"/>
        </w:rPr>
        <w:commentReference w:id="9"/>
      </w:r>
      <w:r w:rsidR="00140F7D">
        <w:t>.</w:t>
      </w:r>
    </w:p>
    <w:p w14:paraId="18104814" w14:textId="14E3C9EF" w:rsidR="00DC75C3" w:rsidRDefault="00DC75C3" w:rsidP="00D74B0D">
      <w:pPr>
        <w:pStyle w:val="Bulletlevel1"/>
        <w:numPr>
          <w:ilvl w:val="0"/>
          <w:numId w:val="0"/>
        </w:numPr>
        <w:ind w:left="720" w:hanging="360"/>
      </w:pPr>
    </w:p>
    <w:p w14:paraId="5EA2858F" w14:textId="0EE9E1CD" w:rsidR="00551E90" w:rsidRPr="00FE273F" w:rsidRDefault="00551E90" w:rsidP="00551E90">
      <w:pPr>
        <w:pStyle w:val="Heading3"/>
      </w:pPr>
      <w:r>
        <w:t xml:space="preserve">Unit 3: </w:t>
      </w:r>
      <w:r w:rsidR="008C2BDC" w:rsidRPr="008C2BDC">
        <w:t>Describe high performance workloads that benefit from Azure Blob Premium Storage</w:t>
      </w:r>
    </w:p>
    <w:p w14:paraId="1BEA9678" w14:textId="77777777" w:rsidR="00551E90" w:rsidRDefault="00551E90" w:rsidP="00551E90">
      <w:pPr>
        <w:rPr>
          <w:rFonts w:cs="Segoe UI"/>
          <w:b/>
          <w:bCs/>
        </w:rPr>
      </w:pPr>
      <w:r w:rsidRPr="006D0B87">
        <w:rPr>
          <w:rStyle w:val="Heading4Char"/>
        </w:rPr>
        <w:t xml:space="preserve">Type of unit: </w:t>
      </w:r>
      <w:r w:rsidRPr="003F28A1">
        <w:rPr>
          <w:rFonts w:cs="Segoe UI"/>
        </w:rPr>
        <w:t>Learning content unit</w:t>
      </w:r>
    </w:p>
    <w:p w14:paraId="119B3311" w14:textId="4D365E31" w:rsidR="00551E90" w:rsidRPr="00C91C37" w:rsidRDefault="00551E90" w:rsidP="00551E90">
      <w:pPr>
        <w:rPr>
          <w:rFonts w:cs="Segoe UI"/>
        </w:rPr>
      </w:pPr>
      <w:r w:rsidRPr="006D0B87">
        <w:rPr>
          <w:rStyle w:val="Heading4Char"/>
        </w:rPr>
        <w:t xml:space="preserve">Estimate unit duration: </w:t>
      </w:r>
      <w:r w:rsidR="008C2BDC" w:rsidRPr="008C2BDC">
        <w:rPr>
          <w:rStyle w:val="Heading4Char"/>
          <w:b w:val="0"/>
          <w:bCs/>
        </w:rPr>
        <w:t>8</w:t>
      </w:r>
      <w:r>
        <w:rPr>
          <w:rFonts w:cs="Segoe UI"/>
        </w:rPr>
        <w:t xml:space="preserve"> minutes</w:t>
      </w:r>
    </w:p>
    <w:p w14:paraId="0A02D2DE" w14:textId="159A84EB" w:rsidR="00551E90" w:rsidRDefault="00551E90" w:rsidP="00551E90">
      <w:pPr>
        <w:pStyle w:val="Heading4"/>
      </w:pPr>
      <w:r>
        <w:t xml:space="preserve">Demonstration video: </w:t>
      </w:r>
      <w:r w:rsidR="00CD1B5E">
        <w:t>None</w:t>
      </w:r>
    </w:p>
    <w:p w14:paraId="6F1A3D2C" w14:textId="77777777" w:rsidR="00551E90" w:rsidRDefault="00551E90" w:rsidP="00551E90">
      <w:pPr>
        <w:pStyle w:val="Heading4"/>
      </w:pPr>
      <w:r>
        <w:t>Learning objectives targeted</w:t>
      </w:r>
    </w:p>
    <w:p w14:paraId="5CA9A5E9" w14:textId="77777777" w:rsidR="00551E90" w:rsidRPr="00CE56A2" w:rsidRDefault="00551E90" w:rsidP="00551E90">
      <w:r w:rsidRPr="00CE56A2">
        <w:t xml:space="preserve">After completing this unit, you should </w:t>
      </w:r>
      <w:r>
        <w:t>be able to</w:t>
      </w:r>
      <w:r w:rsidRPr="00CE56A2">
        <w:t>:</w:t>
      </w:r>
    </w:p>
    <w:p w14:paraId="3171FB3B" w14:textId="5057165C" w:rsidR="00551E90" w:rsidRDefault="00B25A88" w:rsidP="006D2593">
      <w:pPr>
        <w:pStyle w:val="Bulletlevel1"/>
      </w:pPr>
      <w:r>
        <w:t xml:space="preserve">Identify the use cases of Azure Premium Blob Storage and </w:t>
      </w:r>
      <w:r w:rsidR="00411238">
        <w:t xml:space="preserve">explain why Premium tier is the optimum option for these </w:t>
      </w:r>
      <w:r>
        <w:t>specific workloads</w:t>
      </w:r>
      <w:r w:rsidR="00140F7D">
        <w:t>.</w:t>
      </w:r>
      <w:r>
        <w:t xml:space="preserve"> </w:t>
      </w:r>
    </w:p>
    <w:p w14:paraId="7CBFE1C5" w14:textId="77777777" w:rsidR="00551E90" w:rsidRDefault="00551E90" w:rsidP="00551E90">
      <w:pPr>
        <w:pStyle w:val="Heading4"/>
      </w:pPr>
      <w:r w:rsidRPr="00F02232">
        <w:t>Key content</w:t>
      </w:r>
      <w:r>
        <w:t xml:space="preserve"> per learning objective</w:t>
      </w:r>
    </w:p>
    <w:p w14:paraId="440BA850" w14:textId="77777777" w:rsidR="00EA362A" w:rsidRDefault="00835069" w:rsidP="00EA362A">
      <w:pPr>
        <w:pStyle w:val="Bulletlevel1"/>
      </w:pPr>
      <w:r w:rsidRPr="008C2BDC">
        <w:t>Identify the use cases of Azure Premium Blob Storage</w:t>
      </w:r>
      <w:r w:rsidR="00EA362A">
        <w:t xml:space="preserve"> and explain why Premium tier is the optimum option for these specific workloads. </w:t>
      </w:r>
    </w:p>
    <w:p w14:paraId="56A46AF5" w14:textId="640AE117" w:rsidR="00835069" w:rsidRDefault="00835069" w:rsidP="00835069">
      <w:pPr>
        <w:pStyle w:val="Bulletlevel1"/>
      </w:pPr>
    </w:p>
    <w:p w14:paraId="7CA81D08" w14:textId="1D8246B2" w:rsidR="00835069" w:rsidRDefault="009334B9" w:rsidP="00835069">
      <w:pPr>
        <w:pStyle w:val="Bulletlevel2"/>
      </w:pPr>
      <w:r>
        <w:t>Si</w:t>
      </w:r>
      <w:commentRangeStart w:id="10"/>
      <w:commentRangeStart w:id="11"/>
      <w:commentRangeStart w:id="12"/>
      <w:r w:rsidR="251FDC86">
        <w:t>n</w:t>
      </w:r>
      <w:commentRangeEnd w:id="10"/>
      <w:r w:rsidR="00835069">
        <w:rPr>
          <w:rStyle w:val="CommentReference"/>
        </w:rPr>
        <w:commentReference w:id="10"/>
      </w:r>
      <w:commentRangeEnd w:id="11"/>
      <w:r w:rsidR="00835069">
        <w:rPr>
          <w:rStyle w:val="CommentReference"/>
        </w:rPr>
        <w:commentReference w:id="11"/>
      </w:r>
      <w:commentRangeEnd w:id="12"/>
      <w:r w:rsidR="00835069">
        <w:rPr>
          <w:rStyle w:val="CommentReference"/>
        </w:rPr>
        <w:commentReference w:id="12"/>
      </w:r>
      <w:r w:rsidR="00B25A88">
        <w:t>gle digit ms time to first byte</w:t>
      </w:r>
    </w:p>
    <w:p w14:paraId="586EA88D" w14:textId="77777777" w:rsidR="00835069" w:rsidRDefault="00835069" w:rsidP="00835069">
      <w:pPr>
        <w:pStyle w:val="Bulletlevel2"/>
      </w:pPr>
      <w:r>
        <w:t>Interactive editing applications</w:t>
      </w:r>
    </w:p>
    <w:p w14:paraId="284511C0" w14:textId="77777777" w:rsidR="00835069" w:rsidRDefault="00835069" w:rsidP="00835069">
      <w:pPr>
        <w:pStyle w:val="Bulletlevel2"/>
      </w:pPr>
      <w:r>
        <w:t>Data visualization software</w:t>
      </w:r>
    </w:p>
    <w:p w14:paraId="7CC6B522" w14:textId="77777777" w:rsidR="00835069" w:rsidRDefault="00835069" w:rsidP="00835069">
      <w:pPr>
        <w:pStyle w:val="Bulletlevel2"/>
      </w:pPr>
      <w:r>
        <w:t>E-commerce businesses</w:t>
      </w:r>
    </w:p>
    <w:p w14:paraId="6E1FD701" w14:textId="77777777" w:rsidR="00835069" w:rsidRDefault="00835069" w:rsidP="00835069">
      <w:pPr>
        <w:pStyle w:val="Bulletlevel2"/>
      </w:pPr>
      <w:r>
        <w:t>Interactive analytics</w:t>
      </w:r>
    </w:p>
    <w:p w14:paraId="568832BB" w14:textId="77777777" w:rsidR="00835069" w:rsidRDefault="00835069" w:rsidP="00835069">
      <w:pPr>
        <w:pStyle w:val="Bulletlevel2"/>
      </w:pPr>
      <w:r>
        <w:t>Data processing pipelines</w:t>
      </w:r>
    </w:p>
    <w:p w14:paraId="420F0307" w14:textId="0A3A2787" w:rsidR="00835069" w:rsidRDefault="00835069" w:rsidP="00835069">
      <w:pPr>
        <w:pStyle w:val="Bulletlevel2"/>
      </w:pPr>
      <w:r>
        <w:t xml:space="preserve">Internet of </w:t>
      </w:r>
      <w:r w:rsidR="0021161B">
        <w:t>t</w:t>
      </w:r>
      <w:r>
        <w:t>hings (IoT)</w:t>
      </w:r>
    </w:p>
    <w:p w14:paraId="0E6C982D" w14:textId="740B13E5" w:rsidR="00835069" w:rsidRDefault="00835069" w:rsidP="00156DCD">
      <w:pPr>
        <w:pStyle w:val="Bulletlevel2"/>
      </w:pPr>
      <w:r>
        <w:t xml:space="preserve">Machine </w:t>
      </w:r>
      <w:r w:rsidR="0021161B">
        <w:t>l</w:t>
      </w:r>
      <w:r>
        <w:t>earning</w:t>
      </w:r>
    </w:p>
    <w:p w14:paraId="54284D19" w14:textId="6565D36B" w:rsidR="006D2593" w:rsidRDefault="00835069" w:rsidP="00156DCD">
      <w:pPr>
        <w:pStyle w:val="Bulletlevel2"/>
      </w:pPr>
      <w:r>
        <w:t>Real-time streaming analytics</w:t>
      </w:r>
    </w:p>
    <w:p w14:paraId="64B09F64" w14:textId="1351DEFE" w:rsidR="003E0913" w:rsidRPr="00FE273F" w:rsidRDefault="003E0913" w:rsidP="00864DCE">
      <w:pPr>
        <w:pStyle w:val="Heading3"/>
      </w:pPr>
      <w:r>
        <w:t xml:space="preserve">Unit </w:t>
      </w:r>
      <w:r w:rsidR="00551E90">
        <w:t>4</w:t>
      </w:r>
      <w:r>
        <w:t xml:space="preserve">: </w:t>
      </w:r>
      <w:r w:rsidR="00A13CA2" w:rsidRPr="00A13CA2">
        <w:t>Optimize and validate performance benefits with Azure Premium Blob Storage</w:t>
      </w:r>
    </w:p>
    <w:p w14:paraId="66DFA740" w14:textId="77777777" w:rsidR="003E0913" w:rsidRDefault="003E0913" w:rsidP="003E0913">
      <w:pPr>
        <w:rPr>
          <w:rFonts w:cs="Segoe UI"/>
          <w:b/>
          <w:bCs/>
        </w:rPr>
      </w:pPr>
      <w:r w:rsidRPr="006D0B87">
        <w:rPr>
          <w:rStyle w:val="Heading4Char"/>
        </w:rPr>
        <w:t xml:space="preserve">Type of unit: </w:t>
      </w:r>
      <w:r w:rsidRPr="003F28A1">
        <w:rPr>
          <w:rFonts w:cs="Segoe UI"/>
        </w:rPr>
        <w:t>Learning content unit</w:t>
      </w:r>
    </w:p>
    <w:p w14:paraId="2D203FFB" w14:textId="7BD5A5A9" w:rsidR="003E0913" w:rsidRPr="00C91C37" w:rsidRDefault="003E0913" w:rsidP="003E0913">
      <w:pPr>
        <w:rPr>
          <w:rFonts w:cs="Segoe UI"/>
        </w:rPr>
      </w:pPr>
      <w:r w:rsidRPr="006D0B87">
        <w:rPr>
          <w:rStyle w:val="Heading4Char"/>
        </w:rPr>
        <w:t xml:space="preserve">Estimate unit duration: </w:t>
      </w:r>
      <w:r w:rsidR="00515D72">
        <w:rPr>
          <w:rStyle w:val="Heading4Char"/>
          <w:b w:val="0"/>
          <w:bCs/>
        </w:rPr>
        <w:t>8</w:t>
      </w:r>
      <w:r>
        <w:rPr>
          <w:rFonts w:cs="Segoe UI"/>
        </w:rPr>
        <w:t xml:space="preserve"> minutes</w:t>
      </w:r>
    </w:p>
    <w:p w14:paraId="36B0B790" w14:textId="03A899A8" w:rsidR="009A5CE3" w:rsidRPr="00602129" w:rsidRDefault="009A5CE3" w:rsidP="00602129">
      <w:pPr>
        <w:pStyle w:val="Heading4"/>
      </w:pPr>
      <w:r>
        <w:lastRenderedPageBreak/>
        <w:t xml:space="preserve">Demonstration video: </w:t>
      </w:r>
      <w:r w:rsidR="00602129" w:rsidRPr="00CD1B5E">
        <w:t>None</w:t>
      </w:r>
    </w:p>
    <w:p w14:paraId="347ED12D" w14:textId="77777777" w:rsidR="003E0913" w:rsidRDefault="003E0913" w:rsidP="006D0B87">
      <w:pPr>
        <w:pStyle w:val="Heading4"/>
      </w:pPr>
      <w:r>
        <w:t>Learning objectives targeted</w:t>
      </w:r>
    </w:p>
    <w:p w14:paraId="3535728D" w14:textId="77777777" w:rsidR="0079244B" w:rsidRPr="00CE56A2" w:rsidRDefault="0079244B" w:rsidP="0079244B">
      <w:r w:rsidRPr="00CE56A2">
        <w:t xml:space="preserve">After completing this unit, you should </w:t>
      </w:r>
      <w:r>
        <w:t>be able to</w:t>
      </w:r>
      <w:r w:rsidRPr="00CE56A2">
        <w:t>:</w:t>
      </w:r>
    </w:p>
    <w:p w14:paraId="44E1BF50" w14:textId="3DD0DCA9" w:rsidR="00A13CA2" w:rsidRDefault="00A13CA2" w:rsidP="0079244B">
      <w:pPr>
        <w:pStyle w:val="Bulletlevel1"/>
      </w:pPr>
      <w:r w:rsidRPr="00A13CA2">
        <w:t>Optimize and validate performance benefits with Azure Premium Blob Storage</w:t>
      </w:r>
      <w:r w:rsidR="007F5A0F">
        <w:t>.</w:t>
      </w:r>
    </w:p>
    <w:p w14:paraId="0BE8B739" w14:textId="77777777" w:rsidR="00864DCE" w:rsidRDefault="00864DCE" w:rsidP="006D0B87">
      <w:pPr>
        <w:pStyle w:val="Heading4"/>
      </w:pPr>
      <w:r w:rsidRPr="00F02232">
        <w:t>Key content</w:t>
      </w:r>
      <w:r>
        <w:t xml:space="preserve"> per learning objective</w:t>
      </w:r>
    </w:p>
    <w:p w14:paraId="36D3AD17" w14:textId="4590E356" w:rsidR="0079244B" w:rsidRDefault="00A13CA2" w:rsidP="0079244B">
      <w:r w:rsidRPr="00A13CA2">
        <w:t>Optimize and validate performance benefits with Azure Premium Blob Storage</w:t>
      </w:r>
      <w:r w:rsidR="007F5A0F">
        <w:t>:</w:t>
      </w:r>
    </w:p>
    <w:p w14:paraId="48A53896" w14:textId="2360863D" w:rsidR="006D2593" w:rsidRDefault="00A13CA2" w:rsidP="006D2593">
      <w:pPr>
        <w:pStyle w:val="Bulletlevel1"/>
      </w:pPr>
      <w:r>
        <w:t>Define cost effectiveness</w:t>
      </w:r>
      <w:r w:rsidR="007F5A0F">
        <w:t>.</w:t>
      </w:r>
    </w:p>
    <w:p w14:paraId="7151C206" w14:textId="19F1D502" w:rsidR="00A13CA2" w:rsidRDefault="00A13CA2" w:rsidP="006D2593">
      <w:pPr>
        <w:pStyle w:val="Bulletlevel1"/>
      </w:pPr>
      <w:r>
        <w:t>Evaluate cost effectiveness</w:t>
      </w:r>
      <w:r w:rsidR="007F5A0F">
        <w:t>.</w:t>
      </w:r>
    </w:p>
    <w:p w14:paraId="36E7E802" w14:textId="6AE79114" w:rsidR="00D37F05" w:rsidRPr="00FE273F" w:rsidRDefault="00D37F05" w:rsidP="00D37F05">
      <w:pPr>
        <w:pStyle w:val="Heading3"/>
      </w:pPr>
      <w:r>
        <w:t xml:space="preserve">Unit </w:t>
      </w:r>
      <w:r w:rsidR="009274AB">
        <w:t>5</w:t>
      </w:r>
      <w:r>
        <w:t xml:space="preserve">: </w:t>
      </w:r>
      <w:r w:rsidR="005A3FDC" w:rsidRPr="005A3FDC">
        <w:t xml:space="preserve">Validate </w:t>
      </w:r>
      <w:r w:rsidR="004B4CF1">
        <w:t xml:space="preserve">the </w:t>
      </w:r>
      <w:r w:rsidR="005A3FDC" w:rsidRPr="005A3FDC">
        <w:t>performance benefits of Azure Premium Blob Storage</w:t>
      </w:r>
    </w:p>
    <w:p w14:paraId="79BC6FB0" w14:textId="069488C8" w:rsidR="00D37F05" w:rsidRDefault="00D37F05" w:rsidP="00D37F05">
      <w:pPr>
        <w:rPr>
          <w:rFonts w:cs="Segoe UI"/>
          <w:b/>
          <w:bCs/>
        </w:rPr>
      </w:pPr>
      <w:r w:rsidRPr="006D0B87">
        <w:rPr>
          <w:rStyle w:val="Heading4Char"/>
        </w:rPr>
        <w:t xml:space="preserve">Type of unit: </w:t>
      </w:r>
      <w:r w:rsidR="005A3FDC">
        <w:rPr>
          <w:rFonts w:cs="Segoe UI"/>
        </w:rPr>
        <w:t xml:space="preserve">Exercise </w:t>
      </w:r>
      <w:r w:rsidRPr="003F28A1">
        <w:rPr>
          <w:rFonts w:cs="Segoe UI"/>
        </w:rPr>
        <w:t>unit</w:t>
      </w:r>
    </w:p>
    <w:p w14:paraId="4D15A068" w14:textId="515D9119" w:rsidR="00D37F05" w:rsidRPr="00C91C37" w:rsidRDefault="00D37F05" w:rsidP="00D37F05">
      <w:pPr>
        <w:rPr>
          <w:rFonts w:cs="Segoe UI"/>
        </w:rPr>
      </w:pPr>
      <w:r w:rsidRPr="006D0B87">
        <w:rPr>
          <w:rStyle w:val="Heading4Char"/>
        </w:rPr>
        <w:t xml:space="preserve">Estimate unit duration: </w:t>
      </w:r>
      <w:r w:rsidR="005A3FDC">
        <w:t>13</w:t>
      </w:r>
      <w:r>
        <w:rPr>
          <w:rFonts w:cs="Segoe UI"/>
        </w:rPr>
        <w:t xml:space="preserve"> minutes</w:t>
      </w:r>
    </w:p>
    <w:p w14:paraId="51B79E28" w14:textId="51E27160" w:rsidR="00D37F05" w:rsidRDefault="00D37F05" w:rsidP="00D37F05">
      <w:pPr>
        <w:pStyle w:val="Heading4"/>
      </w:pPr>
      <w:r>
        <w:t xml:space="preserve">Demonstration video: </w:t>
      </w:r>
      <w:r w:rsidR="00515D72">
        <w:t>None</w:t>
      </w:r>
    </w:p>
    <w:p w14:paraId="0C3B3F59" w14:textId="77777777" w:rsidR="00D37F05" w:rsidRDefault="00D37F05" w:rsidP="00D37F05">
      <w:pPr>
        <w:pStyle w:val="Heading4"/>
      </w:pPr>
      <w:r>
        <w:t>Learning objectives targeted</w:t>
      </w:r>
    </w:p>
    <w:p w14:paraId="57F9F280" w14:textId="77777777" w:rsidR="00D37F05" w:rsidRPr="00CE56A2" w:rsidRDefault="00D37F05" w:rsidP="00D37F05">
      <w:r w:rsidRPr="00CE56A2">
        <w:t xml:space="preserve">After completing this unit, you should </w:t>
      </w:r>
      <w:r>
        <w:t>be able to</w:t>
      </w:r>
      <w:r w:rsidRPr="00CE56A2">
        <w:t>:</w:t>
      </w:r>
    </w:p>
    <w:p w14:paraId="1BF271AE" w14:textId="7E0CD6BE" w:rsidR="00EB67E1" w:rsidRDefault="00F020BA" w:rsidP="00D37F05">
      <w:pPr>
        <w:pStyle w:val="Bulletlevel1"/>
      </w:pPr>
      <w:r w:rsidRPr="00F020BA">
        <w:t>Optimize and validate performance benefits with Azure Premium Blob Storage</w:t>
      </w:r>
      <w:r w:rsidR="004B4CF1">
        <w:t>.</w:t>
      </w:r>
    </w:p>
    <w:p w14:paraId="633CBE17" w14:textId="77777777" w:rsidR="00D37F05" w:rsidRDefault="00D37F05" w:rsidP="00D37F05">
      <w:pPr>
        <w:pStyle w:val="Heading4"/>
      </w:pPr>
      <w:r>
        <w:t>Key content per learning objective</w:t>
      </w:r>
      <w:commentRangeStart w:id="14"/>
      <w:commentRangeStart w:id="15"/>
      <w:commentRangeStart w:id="16"/>
      <w:commentRangeEnd w:id="14"/>
      <w:r>
        <w:rPr>
          <w:rStyle w:val="CommentReference"/>
        </w:rPr>
        <w:commentReference w:id="14"/>
      </w:r>
      <w:commentRangeEnd w:id="15"/>
      <w:r>
        <w:rPr>
          <w:rStyle w:val="CommentReference"/>
        </w:rPr>
        <w:commentReference w:id="15"/>
      </w:r>
      <w:commentRangeEnd w:id="16"/>
      <w:r w:rsidR="009334B9">
        <w:rPr>
          <w:rStyle w:val="CommentReference"/>
          <w:b w:val="0"/>
        </w:rPr>
        <w:commentReference w:id="16"/>
      </w:r>
    </w:p>
    <w:p w14:paraId="11D8C273" w14:textId="61E2D73A" w:rsidR="00BF45C7" w:rsidRDefault="00F020BA" w:rsidP="00BF45C7">
      <w:r w:rsidRPr="00F020BA">
        <w:t>Optimize and validate performance benefits with Azure Premium Blob Storage</w:t>
      </w:r>
      <w:r w:rsidR="004B4CF1">
        <w:t>:</w:t>
      </w:r>
    </w:p>
    <w:p w14:paraId="12355A5C" w14:textId="0B493161" w:rsidR="00633C8F" w:rsidRDefault="00633C8F" w:rsidP="00EB67E1">
      <w:pPr>
        <w:pStyle w:val="Bulletlevel1"/>
      </w:pPr>
      <w:r>
        <w:t xml:space="preserve">Create an Azure Premium Blob Storage </w:t>
      </w:r>
      <w:commentRangeStart w:id="17"/>
      <w:commentRangeStart w:id="18"/>
      <w:r>
        <w:t>account</w:t>
      </w:r>
      <w:commentRangeEnd w:id="17"/>
      <w:r>
        <w:rPr>
          <w:rStyle w:val="CommentReference"/>
        </w:rPr>
        <w:commentReference w:id="17"/>
      </w:r>
      <w:commentRangeEnd w:id="18"/>
      <w:r w:rsidR="009334B9">
        <w:rPr>
          <w:rStyle w:val="CommentReference"/>
        </w:rPr>
        <w:commentReference w:id="18"/>
      </w:r>
      <w:r w:rsidR="004B4CF1">
        <w:t>.</w:t>
      </w:r>
    </w:p>
    <w:p w14:paraId="2C55630E" w14:textId="297EDBF1" w:rsidR="00D37F05" w:rsidRDefault="1D20681F" w:rsidP="00633C8F">
      <w:pPr>
        <w:pStyle w:val="Bulletlevel1"/>
      </w:pPr>
      <w:r>
        <w:t>V</w:t>
      </w:r>
      <w:r w:rsidR="16885523">
        <w:t xml:space="preserve">alidate </w:t>
      </w:r>
      <w:r>
        <w:t xml:space="preserve">the performance </w:t>
      </w:r>
      <w:r w:rsidR="16885523">
        <w:t xml:space="preserve">benefits </w:t>
      </w:r>
      <w:r>
        <w:t xml:space="preserve">of Azure Premium Blob Storage by using a </w:t>
      </w:r>
      <w:commentRangeStart w:id="19"/>
      <w:commentRangeStart w:id="20"/>
      <w:r>
        <w:t>custom load testing application</w:t>
      </w:r>
      <w:commentRangeEnd w:id="19"/>
      <w:r w:rsidR="00633C8F">
        <w:rPr>
          <w:rStyle w:val="CommentReference"/>
        </w:rPr>
        <w:commentReference w:id="19"/>
      </w:r>
      <w:commentRangeEnd w:id="20"/>
      <w:r w:rsidR="009334B9">
        <w:rPr>
          <w:rStyle w:val="CommentReference"/>
        </w:rPr>
        <w:commentReference w:id="20"/>
      </w:r>
      <w:r>
        <w:t>.</w:t>
      </w:r>
    </w:p>
    <w:p w14:paraId="1C67A295" w14:textId="60432E3C" w:rsidR="00DD7103" w:rsidRPr="00CA2539" w:rsidRDefault="003E0913" w:rsidP="003D155D">
      <w:pPr>
        <w:pStyle w:val="Heading3"/>
      </w:pPr>
      <w:r>
        <w:t xml:space="preserve">Unit </w:t>
      </w:r>
      <w:r w:rsidR="00633C8F">
        <w:t>6</w:t>
      </w:r>
      <w:r w:rsidR="00DD7103">
        <w:t>: Knowledge check</w:t>
      </w:r>
    </w:p>
    <w:p w14:paraId="4ED4F157" w14:textId="77777777" w:rsidR="00CD0F10" w:rsidRDefault="00CD0F10" w:rsidP="00CD0F10">
      <w:pPr>
        <w:rPr>
          <w:rFonts w:cs="Segoe UI"/>
          <w:b/>
          <w:bCs/>
        </w:rPr>
      </w:pPr>
      <w:r w:rsidRPr="006D0B87">
        <w:rPr>
          <w:rStyle w:val="Heading4Char"/>
        </w:rPr>
        <w:t xml:space="preserve">Type of unit: </w:t>
      </w:r>
      <w:r>
        <w:rPr>
          <w:rFonts w:cs="Segoe UI"/>
        </w:rPr>
        <w:t>Knowledge check</w:t>
      </w:r>
      <w:r w:rsidRPr="003F28A1">
        <w:rPr>
          <w:rFonts w:cs="Segoe UI"/>
        </w:rPr>
        <w:t xml:space="preserve"> unit</w:t>
      </w:r>
    </w:p>
    <w:p w14:paraId="5A3B6DD2" w14:textId="4494A54C" w:rsidR="00CD0F10" w:rsidRDefault="00CD0F10" w:rsidP="00CD0F10">
      <w:pPr>
        <w:rPr>
          <w:rFonts w:cs="Segoe UI"/>
        </w:rPr>
      </w:pPr>
      <w:r w:rsidRPr="006D0B87">
        <w:rPr>
          <w:rStyle w:val="Heading4Char"/>
        </w:rPr>
        <w:t>Estimate unit duration:</w:t>
      </w:r>
      <w:r>
        <w:rPr>
          <w:rFonts w:cs="Segoe UI"/>
          <w:b/>
          <w:bCs/>
        </w:rPr>
        <w:t xml:space="preserve"> </w:t>
      </w:r>
      <w:r w:rsidR="00EC1E16" w:rsidRPr="00EC1E16">
        <w:rPr>
          <w:rFonts w:cs="Segoe UI"/>
        </w:rPr>
        <w:t>3</w:t>
      </w:r>
      <w:r>
        <w:rPr>
          <w:rFonts w:cs="Segoe UI"/>
        </w:rPr>
        <w:t xml:space="preserve"> mins</w:t>
      </w:r>
    </w:p>
    <w:p w14:paraId="34F0FB9D" w14:textId="3079E5F8" w:rsidR="0083445A" w:rsidRPr="007F43A4" w:rsidRDefault="003E0913" w:rsidP="00864DCE">
      <w:pPr>
        <w:pStyle w:val="Heading3"/>
      </w:pPr>
      <w:r>
        <w:t xml:space="preserve">Unit </w:t>
      </w:r>
      <w:r w:rsidR="00633C8F">
        <w:t>7</w:t>
      </w:r>
      <w:r>
        <w:t>: S</w:t>
      </w:r>
      <w:r w:rsidR="00E50A54" w:rsidRPr="007F43A4">
        <w:t>ummary</w:t>
      </w:r>
    </w:p>
    <w:p w14:paraId="1BF18636" w14:textId="77777777" w:rsidR="00226C91" w:rsidRDefault="00226C91" w:rsidP="00226C91">
      <w:pPr>
        <w:rPr>
          <w:rFonts w:cs="Segoe UI"/>
          <w:b/>
          <w:bCs/>
        </w:rPr>
      </w:pPr>
      <w:r w:rsidRPr="006D0B87">
        <w:rPr>
          <w:rStyle w:val="Heading4Char"/>
        </w:rPr>
        <w:t xml:space="preserve">Type of unit: </w:t>
      </w:r>
      <w:r w:rsidRPr="00226C91">
        <w:rPr>
          <w:rFonts w:cs="Segoe UI"/>
        </w:rPr>
        <w:t>Summary</w:t>
      </w:r>
      <w:r w:rsidRPr="003F28A1">
        <w:rPr>
          <w:rFonts w:cs="Segoe UI"/>
        </w:rPr>
        <w:t xml:space="preserve"> unit</w:t>
      </w:r>
    </w:p>
    <w:p w14:paraId="1BB686BB" w14:textId="3B1F5EDE" w:rsidR="00A901FF" w:rsidRPr="00C91C37" w:rsidRDefault="00A901FF" w:rsidP="00A901FF">
      <w:pPr>
        <w:rPr>
          <w:rFonts w:cs="Segoe UI"/>
        </w:rPr>
      </w:pPr>
      <w:r w:rsidRPr="006D0B87">
        <w:rPr>
          <w:rStyle w:val="Heading4Char"/>
        </w:rPr>
        <w:lastRenderedPageBreak/>
        <w:t xml:space="preserve">Estimate unit duration: </w:t>
      </w:r>
      <w:r w:rsidR="00EC1E16">
        <w:t>2</w:t>
      </w:r>
      <w:r>
        <w:rPr>
          <w:rFonts w:cs="Segoe UI"/>
        </w:rPr>
        <w:t xml:space="preserve"> minutes</w:t>
      </w:r>
    </w:p>
    <w:p w14:paraId="445B87DA" w14:textId="77777777" w:rsidR="00D31DCE" w:rsidRPr="00895CA7" w:rsidRDefault="00D31DCE" w:rsidP="00895CA7">
      <w:pPr>
        <w:pStyle w:val="Heading4"/>
      </w:pPr>
      <w:r w:rsidRPr="00895CA7">
        <w:t>Resolution of module problem</w:t>
      </w:r>
    </w:p>
    <w:p w14:paraId="0677A0D2" w14:textId="78FCC192" w:rsidR="00A94817" w:rsidRPr="00CA2539" w:rsidRDefault="00A94817" w:rsidP="00895CA7">
      <w:pPr>
        <w:keepNext/>
      </w:pPr>
      <w:r w:rsidRPr="00CA2539">
        <w:t xml:space="preserve">You learned how </w:t>
      </w:r>
      <w:r w:rsidR="00A3128F">
        <w:t xml:space="preserve">you can leverage </w:t>
      </w:r>
      <w:r w:rsidRPr="00CA2539">
        <w:t xml:space="preserve">Azure </w:t>
      </w:r>
      <w:r w:rsidR="004D3B41">
        <w:t xml:space="preserve">Premium </w:t>
      </w:r>
      <w:r w:rsidR="00A3128F">
        <w:t xml:space="preserve">Blob Storage to help your organization </w:t>
      </w:r>
      <w:r w:rsidR="004D3B41">
        <w:t xml:space="preserve">reconcile the need to improve the customer satisfaction and optimize the cost. Following your </w:t>
      </w:r>
      <w:r w:rsidR="00574B76">
        <w:t>recommendation</w:t>
      </w:r>
      <w:r w:rsidR="004D3B41">
        <w:t xml:space="preserve">, the company successfully transitioned to Azure Premium Blob Storage for its most popular services, reducing their latency and minimizing the corresponding transactional </w:t>
      </w:r>
      <w:r w:rsidR="00E923C8">
        <w:t>charges</w:t>
      </w:r>
      <w:r w:rsidR="004D3B41">
        <w:t>.</w:t>
      </w:r>
    </w:p>
    <w:p w14:paraId="3DEA0CDA" w14:textId="3F60E8DF" w:rsidR="004A72CA" w:rsidRPr="00A94817" w:rsidRDefault="00A94817" w:rsidP="00574B76">
      <w:pPr>
        <w:rPr>
          <w:lang w:val="en-CA" w:eastAsia="en-CA"/>
        </w:rPr>
      </w:pPr>
      <w:r w:rsidRPr="00A94817">
        <w:rPr>
          <w:lang w:val="en-CA" w:eastAsia="en-CA"/>
        </w:rPr>
        <w:t>You</w:t>
      </w:r>
      <w:r w:rsidR="004D3B41">
        <w:rPr>
          <w:lang w:val="en-CA" w:eastAsia="en-CA"/>
        </w:rPr>
        <w:t xml:space="preserve">r recommendations also included guidance regarding the choice between </w:t>
      </w:r>
      <w:r w:rsidR="00E923C8">
        <w:rPr>
          <w:lang w:val="en-CA" w:eastAsia="en-CA"/>
        </w:rPr>
        <w:t xml:space="preserve">the Premium and Standard performance tiers. </w:t>
      </w:r>
      <w:r w:rsidR="00574B76">
        <w:rPr>
          <w:lang w:val="en-CA" w:eastAsia="en-CA"/>
        </w:rPr>
        <w:t xml:space="preserve">This will help your company further optimize its storage strategy. </w:t>
      </w:r>
    </w:p>
    <w:p w14:paraId="255C8BBA" w14:textId="77777777" w:rsidR="00226C91" w:rsidRPr="00952B08" w:rsidRDefault="00275849" w:rsidP="006D0B87">
      <w:pPr>
        <w:pStyle w:val="Heading4"/>
      </w:pPr>
      <w:r>
        <w:t>Further learning links</w:t>
      </w:r>
      <w:commentRangeStart w:id="21"/>
      <w:commentRangeStart w:id="22"/>
      <w:commentRangeEnd w:id="21"/>
      <w:r>
        <w:rPr>
          <w:rStyle w:val="CommentReference"/>
        </w:rPr>
        <w:commentReference w:id="21"/>
      </w:r>
      <w:commentRangeEnd w:id="22"/>
      <w:r w:rsidR="009334B9">
        <w:rPr>
          <w:rStyle w:val="CommentReference"/>
          <w:b w:val="0"/>
        </w:rPr>
        <w:commentReference w:id="22"/>
      </w:r>
    </w:p>
    <w:p w14:paraId="4C64071F" w14:textId="643FF24A" w:rsidR="00665551" w:rsidRDefault="00510F5A" w:rsidP="00665551">
      <w:pPr>
        <w:pStyle w:val="Bulletlevel1"/>
      </w:pPr>
      <w:hyperlink r:id="rId16" w:history="1">
        <w:r w:rsidR="00633C8F" w:rsidRPr="002F403F">
          <w:rPr>
            <w:rStyle w:val="Hyperlink"/>
          </w:rPr>
          <w:t>https://docs.microsoft.com/azure/storage/blobs/storage-blob-block-blob-premium</w:t>
        </w:r>
      </w:hyperlink>
      <w:r w:rsidR="00633C8F">
        <w:t xml:space="preserve"> </w:t>
      </w:r>
    </w:p>
    <w:p w14:paraId="043EF0AE" w14:textId="615C2C1F" w:rsidR="00633C8F" w:rsidRDefault="00510F5A" w:rsidP="00665551">
      <w:pPr>
        <w:pStyle w:val="Bulletlevel1"/>
      </w:pPr>
      <w:hyperlink r:id="rId17" w:history="1">
        <w:r w:rsidR="00633C8F" w:rsidRPr="002F403F">
          <w:rPr>
            <w:rStyle w:val="Hyperlink"/>
          </w:rPr>
          <w:t>https://github.com/jcrobins/storage-blob-dotnet-latency-profiler</w:t>
        </w:r>
      </w:hyperlink>
      <w:r w:rsidR="00633C8F">
        <w:t xml:space="preserve"> </w:t>
      </w:r>
    </w:p>
    <w:p w14:paraId="2815848B" w14:textId="77777777" w:rsidR="009334B9" w:rsidRDefault="009334B9" w:rsidP="00665551">
      <w:pPr>
        <w:pStyle w:val="Bulletlevel1"/>
      </w:pPr>
    </w:p>
    <w:p w14:paraId="5C2E04CC" w14:textId="77777777" w:rsidR="00C36BB6" w:rsidRDefault="00C36BB6" w:rsidP="005E7D04"/>
    <w:sectPr w:rsidR="00C36BB6" w:rsidSect="00A17967">
      <w:pgSz w:w="12240" w:h="15840"/>
      <w:pgMar w:top="1440" w:right="630" w:bottom="1440" w:left="81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cott Hoag" w:date="2022-05-05T16:04:00Z" w:initials="SH">
    <w:p w14:paraId="4E9A1623" w14:textId="67CBE1E8" w:rsidR="47457FCA" w:rsidRDefault="47457FCA">
      <w:pPr>
        <w:pStyle w:val="CommentText"/>
      </w:pPr>
      <w:r>
        <w:t>Should we call out Premium here (even though it's already in the Module title)?</w:t>
      </w:r>
      <w:r>
        <w:rPr>
          <w:rStyle w:val="CommentReference"/>
        </w:rPr>
        <w:annotationRef/>
      </w:r>
    </w:p>
  </w:comment>
  <w:comment w:id="2" w:author="Sumant Mehta" w:date="2022-05-10T23:55:00Z" w:initials="SM">
    <w:p w14:paraId="0A5487E1" w14:textId="3F722025" w:rsidR="69D22895" w:rsidRDefault="69D22895">
      <w:pPr>
        <w:pStyle w:val="CommentText"/>
      </w:pPr>
      <w:r>
        <w:t>Yeah its a good point. Not sure what the usual protocol is - to keep it high level or call out the exact offering ...</w:t>
      </w:r>
      <w:r>
        <w:rPr>
          <w:rStyle w:val="CommentReference"/>
        </w:rPr>
        <w:annotationRef/>
      </w:r>
    </w:p>
  </w:comment>
  <w:comment w:id="3" w:author="Sumant Mehta" w:date="2022-05-10T23:56:00Z" w:initials="SM">
    <w:p w14:paraId="6DE38006" w14:textId="3EB8F4C5" w:rsidR="69D22895" w:rsidRDefault="69D22895">
      <w:pPr>
        <w:pStyle w:val="CommentText"/>
      </w:pPr>
      <w:r>
        <w:t xml:space="preserve">Azure Premium Blob Storage helps customers optimize performance of their business-critical workloads that rely on low and consistent latency.  </w:t>
      </w:r>
      <w:r>
        <w:rPr>
          <w:rStyle w:val="CommentReference"/>
        </w:rPr>
        <w:annotationRef/>
      </w:r>
    </w:p>
  </w:comment>
  <w:comment w:id="4" w:author="Scott Hoag" w:date="2022-05-05T16:10:00Z" w:initials="SH">
    <w:p w14:paraId="143CBBBB" w14:textId="1BB1531D" w:rsidR="47457FCA" w:rsidRDefault="47457FCA">
      <w:pPr>
        <w:pStyle w:val="CommentText"/>
      </w:pPr>
      <w:r>
        <w:t>We could probably strike this and focus on reads - on writes, anything over 256KiB takes the HTBB hot path for both Standard GPv2 and Premium</w:t>
      </w:r>
      <w:r>
        <w:rPr>
          <w:rStyle w:val="CommentReference"/>
        </w:rPr>
        <w:annotationRef/>
      </w:r>
    </w:p>
  </w:comment>
  <w:comment w:id="5" w:author="Sumant Mehta" w:date="2022-05-11T00:04:00Z" w:initials="SM">
    <w:p w14:paraId="68DAEA79" w14:textId="130F30E5" w:rsidR="69D22895" w:rsidRDefault="69D22895">
      <w:pPr>
        <w:pStyle w:val="CommentText"/>
      </w:pPr>
      <w:r>
        <w:t>Yeah, thats a good point. I think writes are faster as well on premium but reads are noticeably faster.</w:t>
      </w:r>
      <w:r>
        <w:rPr>
          <w:rStyle w:val="CommentReference"/>
        </w:rPr>
        <w:annotationRef/>
      </w:r>
    </w:p>
  </w:comment>
  <w:comment w:id="6" w:author="Sumant Mehta" w:date="2022-05-11T00:08:00Z" w:initials="SM">
    <w:p w14:paraId="5C5B0222" w14:textId="25082431" w:rsidR="69D22895" w:rsidRDefault="69D22895">
      <w:pPr>
        <w:pStyle w:val="CommentText"/>
      </w:pPr>
      <w:r>
        <w:t xml:space="preserve">custom testing application. </w:t>
      </w:r>
      <w:r>
        <w:rPr>
          <w:rStyle w:val="CommentReference"/>
        </w:rPr>
        <w:annotationRef/>
      </w:r>
    </w:p>
  </w:comment>
  <w:comment w:id="8" w:author="Scott Hoag" w:date="2022-05-05T16:13:00Z" w:initials="SH">
    <w:p w14:paraId="39311A23" w14:textId="77777777" w:rsidR="00C236ED" w:rsidRDefault="00C236ED" w:rsidP="00C236ED">
      <w:pPr>
        <w:pStyle w:val="CommentText"/>
      </w:pPr>
      <w:r>
        <w:t>This is probably where we want to focus most. Throughput is the same for Standard for and Premium and over time TPS will likely converge. Low (consistent) latency at P99 is where Premium pulls away today.</w:t>
      </w:r>
      <w:r>
        <w:rPr>
          <w:rStyle w:val="CommentReference"/>
        </w:rPr>
        <w:annotationRef/>
      </w:r>
    </w:p>
  </w:comment>
  <w:comment w:id="9" w:author="Sumant Mehta" w:date="2022-05-11T00:12:00Z" w:initials="SM">
    <w:p w14:paraId="2BC47A99" w14:textId="77777777" w:rsidR="00C236ED" w:rsidRDefault="00C236ED" w:rsidP="00C236ED">
      <w:pPr>
        <w:pStyle w:val="CommentText"/>
      </w:pPr>
      <w:r>
        <w:t>Yes, agree with this. Perceivable throughput is going to be higher for premium but limits are similar. TPS is also higher for now but may change in the future.</w:t>
      </w:r>
      <w:r>
        <w:rPr>
          <w:rStyle w:val="CommentReference"/>
        </w:rPr>
        <w:annotationRef/>
      </w:r>
    </w:p>
  </w:comment>
  <w:comment w:id="10" w:author="Scott Hoag" w:date="2022-05-05T16:14:00Z" w:initials="SH">
    <w:p w14:paraId="5146A392" w14:textId="72D5B264" w:rsidR="47457FCA" w:rsidRDefault="47457FCA">
      <w:pPr>
        <w:pStyle w:val="CommentText"/>
      </w:pPr>
      <w:r>
        <w:t>Rephrase to "single digit ms time to first byte"? Data hydration makes no sense here since Premium doesn't have a tier up component today.</w:t>
      </w:r>
      <w:r>
        <w:rPr>
          <w:rStyle w:val="CommentReference"/>
        </w:rPr>
        <w:annotationRef/>
      </w:r>
    </w:p>
  </w:comment>
  <w:comment w:id="11" w:author="Sumant Mehta" w:date="2022-05-11T00:14:00Z" w:initials="SM">
    <w:p w14:paraId="614BC3AE" w14:textId="213E320D" w:rsidR="69D22895" w:rsidRDefault="69D22895">
      <w:pPr>
        <w:pStyle w:val="CommentText"/>
      </w:pPr>
      <w:r>
        <w:t>We should call this fast data transfer scenarios.</w:t>
      </w:r>
      <w:r>
        <w:rPr>
          <w:rStyle w:val="CommentReference"/>
        </w:rPr>
        <w:annotationRef/>
      </w:r>
    </w:p>
  </w:comment>
  <w:comment w:id="12" w:author="Sumant Mehta" w:date="2022-05-11T00:15:00Z" w:initials="SM">
    <w:p w14:paraId="6466E19D" w14:textId="072B7E28" w:rsidR="69D22895" w:rsidRDefault="69D22895">
      <w:pPr>
        <w:pStyle w:val="CommentText"/>
      </w:pPr>
      <w:r>
        <w:rPr>
          <w:color w:val="2B579A"/>
          <w:shd w:val="clear" w:color="auto" w:fill="E6E6E6"/>
        </w:rPr>
        <w:fldChar w:fldCharType="begin"/>
      </w:r>
      <w:r>
        <w:instrText xml:space="preserve"> HYPERLINK "mailto:schoag@microsoft.com"</w:instrText>
      </w:r>
      <w:bookmarkStart w:id="13" w:name="_@_482123B297EE43A682AC9A5CBCFC4A99Z"/>
      <w:r>
        <w:rPr>
          <w:color w:val="2B579A"/>
          <w:shd w:val="clear" w:color="auto" w:fill="E6E6E6"/>
        </w:rPr>
        <w:fldChar w:fldCharType="separate"/>
      </w:r>
      <w:bookmarkEnd w:id="13"/>
      <w:r w:rsidRPr="69D22895">
        <w:rPr>
          <w:rStyle w:val="Mention"/>
          <w:noProof/>
        </w:rPr>
        <w:t>@Scott Hoag</w:t>
      </w:r>
      <w:r>
        <w:rPr>
          <w:color w:val="2B579A"/>
          <w:shd w:val="clear" w:color="auto" w:fill="E6E6E6"/>
        </w:rPr>
        <w:fldChar w:fldCharType="end"/>
      </w:r>
      <w:r>
        <w:t xml:space="preserve">  - where do you see single digit ms? Server latency is indeed single digit ms ... and that I think is not representing time to first byte but the entire operation.</w:t>
      </w:r>
      <w:r>
        <w:rPr>
          <w:rStyle w:val="CommentReference"/>
        </w:rPr>
        <w:annotationRef/>
      </w:r>
    </w:p>
  </w:comment>
  <w:comment w:id="14" w:author="Charles Barnett" w:date="2022-05-09T16:59:00Z" w:initials="CB">
    <w:p w14:paraId="7CA15441" w14:textId="2F621542" w:rsidR="77B1B4DF" w:rsidRDefault="77B1B4DF">
      <w:pPr>
        <w:pStyle w:val="CommentText"/>
      </w:pPr>
      <w:r>
        <w:t>How will we show the benefits here? Will there be screen comparisons after this test is run showing baseline times for standard blob performance?</w:t>
      </w:r>
      <w:r>
        <w:rPr>
          <w:rStyle w:val="CommentReference"/>
        </w:rPr>
        <w:annotationRef/>
      </w:r>
    </w:p>
  </w:comment>
  <w:comment w:id="15" w:author="Sumant Mehta" w:date="2022-05-11T00:20:00Z" w:initials="SM">
    <w:p w14:paraId="6B1C0D79" w14:textId="02B5B537" w:rsidR="69D22895" w:rsidRDefault="69D22895">
      <w:pPr>
        <w:pStyle w:val="CommentText"/>
      </w:pPr>
      <w:r>
        <w:t>I'm hoping this section will walk them through the demo - e.g. the commands they need to run, how to check latency using Log Analytics etc.</w:t>
      </w:r>
      <w:r>
        <w:rPr>
          <w:rStyle w:val="CommentReference"/>
        </w:rPr>
        <w:annotationRef/>
      </w:r>
    </w:p>
  </w:comment>
  <w:comment w:id="16" w:author="Marcin Policht" w:date="2022-05-17T19:17:00Z" w:initials="MP">
    <w:p w14:paraId="5B4FBDC5" w14:textId="43E33CE8" w:rsidR="009334B9" w:rsidRDefault="009334B9">
      <w:pPr>
        <w:pStyle w:val="CommentText"/>
      </w:pPr>
      <w:r>
        <w:rPr>
          <w:rStyle w:val="CommentReference"/>
        </w:rPr>
        <w:annotationRef/>
      </w:r>
      <w:r>
        <w:t>Confirmed - this is an exercise unit</w:t>
      </w:r>
    </w:p>
  </w:comment>
  <w:comment w:id="17" w:author="Sumant Mehta" w:date="2022-05-11T00:22:00Z" w:initials="SM">
    <w:p w14:paraId="4A93C19D" w14:textId="2BF678F7" w:rsidR="69D22895" w:rsidRDefault="69D22895">
      <w:pPr>
        <w:pStyle w:val="CommentText"/>
      </w:pPr>
      <w:r>
        <w:t>Ideally, the application should run in the same region as the storage accounts. So they may need to create an Azure VM to host the application.</w:t>
      </w:r>
      <w:r>
        <w:rPr>
          <w:rStyle w:val="CommentReference"/>
        </w:rPr>
        <w:annotationRef/>
      </w:r>
    </w:p>
  </w:comment>
  <w:comment w:id="18" w:author="Marcin Policht" w:date="2022-05-17T19:17:00Z" w:initials="MP">
    <w:p w14:paraId="0A72EC41" w14:textId="3011D21C" w:rsidR="009334B9" w:rsidRDefault="009334B9">
      <w:pPr>
        <w:pStyle w:val="CommentText"/>
      </w:pPr>
      <w:r>
        <w:rPr>
          <w:rStyle w:val="CommentReference"/>
        </w:rPr>
        <w:annotationRef/>
      </w:r>
      <w:r>
        <w:t>Confirmed - to be part of the lab</w:t>
      </w:r>
    </w:p>
  </w:comment>
  <w:comment w:id="19" w:author="Scott Hoag" w:date="2022-05-05T16:15:00Z" w:initials="SH">
    <w:p w14:paraId="668D9C73" w14:textId="7ED82D94" w:rsidR="47457FCA" w:rsidRDefault="47457FCA">
      <w:pPr>
        <w:pStyle w:val="CommentText"/>
      </w:pPr>
      <w:r>
        <w:t>Where should this application be hosted? It lives in an individual's git repo today. Is the best place in the Azure org? In something that the Learn team manages?</w:t>
      </w:r>
      <w:r>
        <w:rPr>
          <w:rStyle w:val="CommentReference"/>
        </w:rPr>
        <w:annotationRef/>
      </w:r>
    </w:p>
  </w:comment>
  <w:comment w:id="20" w:author="Marcin Policht" w:date="2022-05-17T19:16:00Z" w:initials="MP">
    <w:p w14:paraId="15BF993B" w14:textId="58D55035" w:rsidR="009334B9" w:rsidRDefault="009334B9">
      <w:pPr>
        <w:pStyle w:val="CommentText"/>
      </w:pPr>
      <w:r>
        <w:rPr>
          <w:rStyle w:val="CommentReference"/>
        </w:rPr>
        <w:annotationRef/>
      </w:r>
      <w:r>
        <w:t>TBD</w:t>
      </w:r>
    </w:p>
  </w:comment>
  <w:comment w:id="21" w:author="Charles Barnett" w:date="2022-05-09T16:55:00Z" w:initials="CB">
    <w:p w14:paraId="04BF63DC" w14:textId="056BE0E8" w:rsidR="77B1B4DF" w:rsidRDefault="77B1B4DF">
      <w:pPr>
        <w:pStyle w:val="CommentText"/>
      </w:pPr>
      <w:r>
        <w:t xml:space="preserve">A doc would go well here that gives background/references for Unit #2. Maybe the MS Doc that discusses Blob Storage performance indicators </w:t>
      </w:r>
      <w:r>
        <w:rPr>
          <w:rStyle w:val="CommentReference"/>
        </w:rPr>
        <w:annotationRef/>
      </w:r>
    </w:p>
  </w:comment>
  <w:comment w:id="22" w:author="Marcin Policht" w:date="2022-05-17T19:15:00Z" w:initials="MP">
    <w:p w14:paraId="4BA28483" w14:textId="02B5DBD8" w:rsidR="009334B9" w:rsidRDefault="009334B9">
      <w:pPr>
        <w:pStyle w:val="CommentText"/>
      </w:pPr>
      <w:r>
        <w:rPr>
          <w:rStyle w:val="CommentReference"/>
        </w:rPr>
        <w:annotationRef/>
      </w:r>
      <w:r>
        <w:t>Pls provide the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A1623" w15:done="1"/>
  <w15:commentEx w15:paraId="0A5487E1" w15:paraIdParent="4E9A1623" w15:done="1"/>
  <w15:commentEx w15:paraId="6DE38006" w15:done="1"/>
  <w15:commentEx w15:paraId="143CBBBB" w15:done="1"/>
  <w15:commentEx w15:paraId="68DAEA79" w15:paraIdParent="143CBBBB" w15:done="1"/>
  <w15:commentEx w15:paraId="5C5B0222" w15:done="1"/>
  <w15:commentEx w15:paraId="39311A23" w15:done="1"/>
  <w15:commentEx w15:paraId="2BC47A99" w15:paraIdParent="39311A23" w15:done="1"/>
  <w15:commentEx w15:paraId="5146A392" w15:done="1"/>
  <w15:commentEx w15:paraId="614BC3AE" w15:paraIdParent="5146A392" w15:done="1"/>
  <w15:commentEx w15:paraId="6466E19D" w15:paraIdParent="5146A392" w15:done="1"/>
  <w15:commentEx w15:paraId="7CA15441" w15:done="0"/>
  <w15:commentEx w15:paraId="6B1C0D79" w15:paraIdParent="7CA15441" w15:done="0"/>
  <w15:commentEx w15:paraId="5B4FBDC5" w15:paraIdParent="7CA15441" w15:done="0"/>
  <w15:commentEx w15:paraId="4A93C19D" w15:done="0"/>
  <w15:commentEx w15:paraId="0A72EC41" w15:paraIdParent="4A93C19D" w15:done="0"/>
  <w15:commentEx w15:paraId="668D9C73" w15:done="0"/>
  <w15:commentEx w15:paraId="15BF993B" w15:paraIdParent="668D9C73" w15:done="0"/>
  <w15:commentEx w15:paraId="04BF63DC" w15:done="0"/>
  <w15:commentEx w15:paraId="4BA28483" w15:paraIdParent="04BF63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329E72" w16cex:dateUtc="2022-05-05T20:04:00Z"/>
  <w16cex:commentExtensible w16cex:durableId="27AC074D" w16cex:dateUtc="2022-05-11T03:55:00Z"/>
  <w16cex:commentExtensible w16cex:durableId="31108610" w16cex:dateUtc="2022-05-11T03:56:00Z"/>
  <w16cex:commentExtensible w16cex:durableId="0116E9E2" w16cex:dateUtc="2022-05-05T20:10:00Z"/>
  <w16cex:commentExtensible w16cex:durableId="099A021C" w16cex:dateUtc="2022-05-11T04:04:00Z"/>
  <w16cex:commentExtensible w16cex:durableId="6349B77E" w16cex:dateUtc="2022-05-11T04:08:00Z"/>
  <w16cex:commentExtensible w16cex:durableId="262E71DB" w16cex:dateUtc="2022-05-05T20:13:00Z"/>
  <w16cex:commentExtensible w16cex:durableId="262E71DA" w16cex:dateUtc="2022-05-11T04:12:00Z"/>
  <w16cex:commentExtensible w16cex:durableId="118CAD30" w16cex:dateUtc="2022-05-05T20:14:00Z"/>
  <w16cex:commentExtensible w16cex:durableId="464BEB27" w16cex:dateUtc="2022-05-11T04:14:00Z"/>
  <w16cex:commentExtensible w16cex:durableId="708D002A" w16cex:dateUtc="2022-05-11T04:15:00Z"/>
  <w16cex:commentExtensible w16cex:durableId="6BD49630" w16cex:dateUtc="2022-05-09T20:59:00Z"/>
  <w16cex:commentExtensible w16cex:durableId="519F05CB" w16cex:dateUtc="2022-05-11T04:20:00Z"/>
  <w16cex:commentExtensible w16cex:durableId="262E7357" w16cex:dateUtc="2022-05-17T23:17:00Z"/>
  <w16cex:commentExtensible w16cex:durableId="46BEED1F" w16cex:dateUtc="2022-05-11T04:22:00Z"/>
  <w16cex:commentExtensible w16cex:durableId="262E7339" w16cex:dateUtc="2022-05-17T23:17:00Z"/>
  <w16cex:commentExtensible w16cex:durableId="527AAED2" w16cex:dateUtc="2022-05-05T20:15:00Z"/>
  <w16cex:commentExtensible w16cex:durableId="262E7325" w16cex:dateUtc="2022-05-17T23:16:00Z"/>
  <w16cex:commentExtensible w16cex:durableId="724805D7" w16cex:dateUtc="2022-05-09T20:55:00Z"/>
  <w16cex:commentExtensible w16cex:durableId="262E72E3" w16cex:dateUtc="2022-05-17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1623" w16cid:durableId="5D329E72"/>
  <w16cid:commentId w16cid:paraId="0A5487E1" w16cid:durableId="27AC074D"/>
  <w16cid:commentId w16cid:paraId="6DE38006" w16cid:durableId="31108610"/>
  <w16cid:commentId w16cid:paraId="143CBBBB" w16cid:durableId="0116E9E2"/>
  <w16cid:commentId w16cid:paraId="68DAEA79" w16cid:durableId="099A021C"/>
  <w16cid:commentId w16cid:paraId="5C5B0222" w16cid:durableId="6349B77E"/>
  <w16cid:commentId w16cid:paraId="39311A23" w16cid:durableId="262E71DB"/>
  <w16cid:commentId w16cid:paraId="2BC47A99" w16cid:durableId="262E71DA"/>
  <w16cid:commentId w16cid:paraId="5146A392" w16cid:durableId="118CAD30"/>
  <w16cid:commentId w16cid:paraId="614BC3AE" w16cid:durableId="464BEB27"/>
  <w16cid:commentId w16cid:paraId="6466E19D" w16cid:durableId="708D002A"/>
  <w16cid:commentId w16cid:paraId="7CA15441" w16cid:durableId="6BD49630"/>
  <w16cid:commentId w16cid:paraId="6B1C0D79" w16cid:durableId="519F05CB"/>
  <w16cid:commentId w16cid:paraId="5B4FBDC5" w16cid:durableId="262E7357"/>
  <w16cid:commentId w16cid:paraId="4A93C19D" w16cid:durableId="46BEED1F"/>
  <w16cid:commentId w16cid:paraId="0A72EC41" w16cid:durableId="262E7339"/>
  <w16cid:commentId w16cid:paraId="668D9C73" w16cid:durableId="527AAED2"/>
  <w16cid:commentId w16cid:paraId="15BF993B" w16cid:durableId="262E7325"/>
  <w16cid:commentId w16cid:paraId="04BF63DC" w16cid:durableId="724805D7"/>
  <w16cid:commentId w16cid:paraId="4BA28483" w16cid:durableId="262E72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BAD53" w14:textId="77777777" w:rsidR="00510F5A" w:rsidRDefault="00510F5A" w:rsidP="003109BE">
      <w:pPr>
        <w:spacing w:after="0" w:line="240" w:lineRule="auto"/>
      </w:pPr>
      <w:r>
        <w:separator/>
      </w:r>
    </w:p>
  </w:endnote>
  <w:endnote w:type="continuationSeparator" w:id="0">
    <w:p w14:paraId="586D4995" w14:textId="77777777" w:rsidR="00510F5A" w:rsidRDefault="00510F5A" w:rsidP="00310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CF64F" w14:textId="77777777" w:rsidR="00510F5A" w:rsidRDefault="00510F5A" w:rsidP="003109BE">
      <w:pPr>
        <w:spacing w:after="0" w:line="240" w:lineRule="auto"/>
      </w:pPr>
      <w:r>
        <w:separator/>
      </w:r>
    </w:p>
  </w:footnote>
  <w:footnote w:type="continuationSeparator" w:id="0">
    <w:p w14:paraId="24868312" w14:textId="77777777" w:rsidR="00510F5A" w:rsidRDefault="00510F5A" w:rsidP="00310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ECDB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843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1D864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A095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FE08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882D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54EF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D2E2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550953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3297A99"/>
    <w:multiLevelType w:val="multilevel"/>
    <w:tmpl w:val="50DA1FEC"/>
    <w:lvl w:ilvl="0">
      <w:start w:val="1"/>
      <w:numFmt w:val="bullet"/>
      <w:pStyle w:val="Bulletlevel1"/>
      <w:lvlText w:val=""/>
      <w:lvlJc w:val="left"/>
      <w:pPr>
        <w:tabs>
          <w:tab w:val="num" w:pos="1080"/>
        </w:tabs>
        <w:ind w:left="720" w:hanging="360"/>
      </w:pPr>
      <w:rPr>
        <w:rFonts w:ascii="Symbol" w:hAnsi="Symbol" w:hint="default"/>
        <w:sz w:val="20"/>
      </w:rPr>
    </w:lvl>
    <w:lvl w:ilvl="1">
      <w:start w:val="1"/>
      <w:numFmt w:val="bullet"/>
      <w:pStyle w:val="Bulletlevel2"/>
      <w:lvlText w:val="o"/>
      <w:lvlJc w:val="left"/>
      <w:pPr>
        <w:tabs>
          <w:tab w:val="num" w:pos="1800"/>
        </w:tabs>
        <w:ind w:left="108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0FC3E47"/>
    <w:multiLevelType w:val="hybridMultilevel"/>
    <w:tmpl w:val="AF78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44FA1"/>
    <w:multiLevelType w:val="multilevel"/>
    <w:tmpl w:val="0FAA50D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2ABC2879"/>
    <w:multiLevelType w:val="hybridMultilevel"/>
    <w:tmpl w:val="A75C0846"/>
    <w:lvl w:ilvl="0" w:tplc="293EB5C8">
      <w:start w:val="1"/>
      <w:numFmt w:val="bullet"/>
      <w:lvlText w:val=""/>
      <w:lvlJc w:val="left"/>
      <w:pPr>
        <w:ind w:left="720" w:hanging="360"/>
      </w:pPr>
      <w:rPr>
        <w:rFonts w:ascii="Symbol" w:hAnsi="Symbol" w:hint="default"/>
      </w:rPr>
    </w:lvl>
    <w:lvl w:ilvl="1" w:tplc="31481DF4" w:tentative="1">
      <w:start w:val="1"/>
      <w:numFmt w:val="bullet"/>
      <w:lvlText w:val="o"/>
      <w:lvlJc w:val="left"/>
      <w:pPr>
        <w:ind w:left="1440" w:hanging="360"/>
      </w:pPr>
      <w:rPr>
        <w:rFonts w:ascii="Courier New" w:hAnsi="Courier New" w:cs="Courier New" w:hint="default"/>
      </w:rPr>
    </w:lvl>
    <w:lvl w:ilvl="2" w:tplc="7FAC7446" w:tentative="1">
      <w:start w:val="1"/>
      <w:numFmt w:val="bullet"/>
      <w:lvlText w:val=""/>
      <w:lvlJc w:val="left"/>
      <w:pPr>
        <w:ind w:left="2160" w:hanging="360"/>
      </w:pPr>
      <w:rPr>
        <w:rFonts w:ascii="Wingdings" w:hAnsi="Wingdings" w:hint="default"/>
      </w:rPr>
    </w:lvl>
    <w:lvl w:ilvl="3" w:tplc="359E6454" w:tentative="1">
      <w:start w:val="1"/>
      <w:numFmt w:val="bullet"/>
      <w:lvlText w:val=""/>
      <w:lvlJc w:val="left"/>
      <w:pPr>
        <w:ind w:left="2880" w:hanging="360"/>
      </w:pPr>
      <w:rPr>
        <w:rFonts w:ascii="Symbol" w:hAnsi="Symbol" w:hint="default"/>
      </w:rPr>
    </w:lvl>
    <w:lvl w:ilvl="4" w:tplc="81B0B9CC" w:tentative="1">
      <w:start w:val="1"/>
      <w:numFmt w:val="bullet"/>
      <w:lvlText w:val="o"/>
      <w:lvlJc w:val="left"/>
      <w:pPr>
        <w:ind w:left="3600" w:hanging="360"/>
      </w:pPr>
      <w:rPr>
        <w:rFonts w:ascii="Courier New" w:hAnsi="Courier New" w:cs="Courier New" w:hint="default"/>
      </w:rPr>
    </w:lvl>
    <w:lvl w:ilvl="5" w:tplc="72861562" w:tentative="1">
      <w:start w:val="1"/>
      <w:numFmt w:val="bullet"/>
      <w:lvlText w:val=""/>
      <w:lvlJc w:val="left"/>
      <w:pPr>
        <w:ind w:left="4320" w:hanging="360"/>
      </w:pPr>
      <w:rPr>
        <w:rFonts w:ascii="Wingdings" w:hAnsi="Wingdings" w:hint="default"/>
      </w:rPr>
    </w:lvl>
    <w:lvl w:ilvl="6" w:tplc="B81C88B6" w:tentative="1">
      <w:start w:val="1"/>
      <w:numFmt w:val="bullet"/>
      <w:lvlText w:val=""/>
      <w:lvlJc w:val="left"/>
      <w:pPr>
        <w:ind w:left="5040" w:hanging="360"/>
      </w:pPr>
      <w:rPr>
        <w:rFonts w:ascii="Symbol" w:hAnsi="Symbol" w:hint="default"/>
      </w:rPr>
    </w:lvl>
    <w:lvl w:ilvl="7" w:tplc="4718ED0C" w:tentative="1">
      <w:start w:val="1"/>
      <w:numFmt w:val="bullet"/>
      <w:lvlText w:val="o"/>
      <w:lvlJc w:val="left"/>
      <w:pPr>
        <w:ind w:left="5760" w:hanging="360"/>
      </w:pPr>
      <w:rPr>
        <w:rFonts w:ascii="Courier New" w:hAnsi="Courier New" w:cs="Courier New" w:hint="default"/>
      </w:rPr>
    </w:lvl>
    <w:lvl w:ilvl="8" w:tplc="A512424A" w:tentative="1">
      <w:start w:val="1"/>
      <w:numFmt w:val="bullet"/>
      <w:lvlText w:val=""/>
      <w:lvlJc w:val="left"/>
      <w:pPr>
        <w:ind w:left="6480" w:hanging="360"/>
      </w:pPr>
      <w:rPr>
        <w:rFonts w:ascii="Wingdings" w:hAnsi="Wingdings" w:hint="default"/>
      </w:rPr>
    </w:lvl>
  </w:abstractNum>
  <w:abstractNum w:abstractNumId="13" w15:restartNumberingAfterBreak="0">
    <w:nsid w:val="352D4246"/>
    <w:multiLevelType w:val="hybridMultilevel"/>
    <w:tmpl w:val="6DA84DFA"/>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550AA"/>
    <w:multiLevelType w:val="multilevel"/>
    <w:tmpl w:val="EC5E5266"/>
    <w:lvl w:ilvl="0">
      <w:start w:val="1"/>
      <w:numFmt w:val="decimal"/>
      <w:pStyle w:val="Numberedlist1"/>
      <w:lvlText w:val="%1."/>
      <w:lvlJc w:val="left"/>
      <w:pPr>
        <w:ind w:left="720" w:hanging="360"/>
      </w:pPr>
      <w:rPr>
        <w:rFonts w:hint="default"/>
      </w:rPr>
    </w:lvl>
    <w:lvl w:ilvl="1">
      <w:start w:val="1"/>
      <w:numFmt w:val="lowerLetter"/>
      <w:pStyle w:val="Numberedlist2"/>
      <w:lvlText w:val="%2."/>
      <w:lvlJc w:val="left"/>
      <w:pPr>
        <w:ind w:left="1080" w:hanging="360"/>
      </w:pPr>
      <w:rPr>
        <w:rFonts w:hint="default"/>
      </w:rPr>
    </w:lvl>
    <w:lvl w:ilvl="2">
      <w:start w:val="1"/>
      <w:numFmt w:val="lowerRoman"/>
      <w:pStyle w:val="Numberedlist3"/>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57B743E1"/>
    <w:multiLevelType w:val="multilevel"/>
    <w:tmpl w:val="9122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540878">
    <w:abstractNumId w:val="13"/>
  </w:num>
  <w:num w:numId="2" w16cid:durableId="443160012">
    <w:abstractNumId w:val="12"/>
  </w:num>
  <w:num w:numId="3" w16cid:durableId="396244771">
    <w:abstractNumId w:val="14"/>
  </w:num>
  <w:num w:numId="4" w16cid:durableId="1387296006">
    <w:abstractNumId w:val="9"/>
  </w:num>
  <w:num w:numId="5" w16cid:durableId="953681581">
    <w:abstractNumId w:val="15"/>
  </w:num>
  <w:num w:numId="6" w16cid:durableId="990135134">
    <w:abstractNumId w:val="3"/>
  </w:num>
  <w:num w:numId="7" w16cid:durableId="1770664168">
    <w:abstractNumId w:val="2"/>
  </w:num>
  <w:num w:numId="8" w16cid:durableId="851723268">
    <w:abstractNumId w:val="8"/>
  </w:num>
  <w:num w:numId="9" w16cid:durableId="1495074229">
    <w:abstractNumId w:val="7"/>
  </w:num>
  <w:num w:numId="10" w16cid:durableId="1480340070">
    <w:abstractNumId w:val="6"/>
  </w:num>
  <w:num w:numId="11" w16cid:durableId="1287076847">
    <w:abstractNumId w:val="5"/>
  </w:num>
  <w:num w:numId="12" w16cid:durableId="438991888">
    <w:abstractNumId w:val="4"/>
  </w:num>
  <w:num w:numId="13" w16cid:durableId="745539713">
    <w:abstractNumId w:val="1"/>
  </w:num>
  <w:num w:numId="14" w16cid:durableId="997805180">
    <w:abstractNumId w:val="0"/>
  </w:num>
  <w:num w:numId="15" w16cid:durableId="10261728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364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6376420">
    <w:abstractNumId w:val="11"/>
  </w:num>
  <w:num w:numId="18" w16cid:durableId="1433627499">
    <w:abstractNumId w:val="1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y Harder">
    <w15:presenceInfo w15:providerId="None" w15:userId="Kenny Harder"/>
  </w15:person>
  <w15:person w15:author="Scott Hoag">
    <w15:presenceInfo w15:providerId="AD" w15:userId="S::schoag@microsoft.com::a86fdb30-0a63-4e9f-941d-d950296b7f1b"/>
  </w15:person>
  <w15:person w15:author="Sumant Mehta">
    <w15:presenceInfo w15:providerId="AD" w15:userId="S::sumameh@microsoft.com::fbddebb1-2548-42d6-a637-bdd1031a4e4a"/>
  </w15:person>
  <w15:person w15:author="Anu Sridhar">
    <w15:presenceInfo w15:providerId="AD" w15:userId="S::Anu@waypoint.ws::23800e3a-e39e-4a99-8267-a867e3d54a49"/>
  </w15:person>
  <w15:person w15:author="Charles Barnett">
    <w15:presenceInfo w15:providerId="AD" w15:userId="S::chbarnett@microsoft.com::500727d6-e4cc-4e3e-bab2-722eb301e2d7"/>
  </w15:person>
  <w15:person w15:author="Marcin Policht">
    <w15:presenceInfo w15:providerId="Windows Live" w15:userId="fe780862703271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8B"/>
    <w:rsid w:val="00000956"/>
    <w:rsid w:val="00007078"/>
    <w:rsid w:val="00007C4D"/>
    <w:rsid w:val="000120CA"/>
    <w:rsid w:val="000124B5"/>
    <w:rsid w:val="0001538C"/>
    <w:rsid w:val="00017222"/>
    <w:rsid w:val="00020A14"/>
    <w:rsid w:val="000231DB"/>
    <w:rsid w:val="000308A1"/>
    <w:rsid w:val="00044930"/>
    <w:rsid w:val="00057439"/>
    <w:rsid w:val="00061FAF"/>
    <w:rsid w:val="00062669"/>
    <w:rsid w:val="00071986"/>
    <w:rsid w:val="0008000C"/>
    <w:rsid w:val="00091D0F"/>
    <w:rsid w:val="00093AC4"/>
    <w:rsid w:val="00094369"/>
    <w:rsid w:val="000958E3"/>
    <w:rsid w:val="00096072"/>
    <w:rsid w:val="00096B70"/>
    <w:rsid w:val="000A13BD"/>
    <w:rsid w:val="000A14C4"/>
    <w:rsid w:val="000A30C5"/>
    <w:rsid w:val="000A4B5C"/>
    <w:rsid w:val="000A4D20"/>
    <w:rsid w:val="000A525A"/>
    <w:rsid w:val="000A5D26"/>
    <w:rsid w:val="000B49DA"/>
    <w:rsid w:val="000B6204"/>
    <w:rsid w:val="000C03FC"/>
    <w:rsid w:val="000C5EBA"/>
    <w:rsid w:val="000D192E"/>
    <w:rsid w:val="000D251B"/>
    <w:rsid w:val="000D574E"/>
    <w:rsid w:val="000E309C"/>
    <w:rsid w:val="000E3FD1"/>
    <w:rsid w:val="000F0309"/>
    <w:rsid w:val="000F1ADE"/>
    <w:rsid w:val="000F21AC"/>
    <w:rsid w:val="001010DA"/>
    <w:rsid w:val="00101253"/>
    <w:rsid w:val="001124FA"/>
    <w:rsid w:val="001143BC"/>
    <w:rsid w:val="00114A08"/>
    <w:rsid w:val="001214D3"/>
    <w:rsid w:val="00121A06"/>
    <w:rsid w:val="00125408"/>
    <w:rsid w:val="001260E3"/>
    <w:rsid w:val="001267AF"/>
    <w:rsid w:val="00127DDF"/>
    <w:rsid w:val="0013164A"/>
    <w:rsid w:val="00132339"/>
    <w:rsid w:val="001353FD"/>
    <w:rsid w:val="00136DD3"/>
    <w:rsid w:val="00140F7D"/>
    <w:rsid w:val="0014337C"/>
    <w:rsid w:val="0014620D"/>
    <w:rsid w:val="00147F36"/>
    <w:rsid w:val="0015632B"/>
    <w:rsid w:val="001643FC"/>
    <w:rsid w:val="00171D22"/>
    <w:rsid w:val="00175BBB"/>
    <w:rsid w:val="00177A21"/>
    <w:rsid w:val="00181847"/>
    <w:rsid w:val="00187B70"/>
    <w:rsid w:val="001A0B1D"/>
    <w:rsid w:val="001A3C64"/>
    <w:rsid w:val="001A503D"/>
    <w:rsid w:val="001A54BF"/>
    <w:rsid w:val="001A5A69"/>
    <w:rsid w:val="001B04CD"/>
    <w:rsid w:val="001B5C84"/>
    <w:rsid w:val="001B7F42"/>
    <w:rsid w:val="001C098D"/>
    <w:rsid w:val="001C23AF"/>
    <w:rsid w:val="001C64FF"/>
    <w:rsid w:val="001C65DA"/>
    <w:rsid w:val="001C67DF"/>
    <w:rsid w:val="001CBA22"/>
    <w:rsid w:val="001D47A9"/>
    <w:rsid w:val="001E0432"/>
    <w:rsid w:val="001E126A"/>
    <w:rsid w:val="001F2DC5"/>
    <w:rsid w:val="001F4B26"/>
    <w:rsid w:val="001F7AD2"/>
    <w:rsid w:val="00205C59"/>
    <w:rsid w:val="0021161B"/>
    <w:rsid w:val="00216E9C"/>
    <w:rsid w:val="00226C91"/>
    <w:rsid w:val="00233FD8"/>
    <w:rsid w:val="00235DA7"/>
    <w:rsid w:val="0023608D"/>
    <w:rsid w:val="00237179"/>
    <w:rsid w:val="00240B5A"/>
    <w:rsid w:val="00241A02"/>
    <w:rsid w:val="00245FA2"/>
    <w:rsid w:val="0025296F"/>
    <w:rsid w:val="00254478"/>
    <w:rsid w:val="002659BD"/>
    <w:rsid w:val="00267929"/>
    <w:rsid w:val="0027000B"/>
    <w:rsid w:val="0027105F"/>
    <w:rsid w:val="002742BD"/>
    <w:rsid w:val="00275849"/>
    <w:rsid w:val="00284CEE"/>
    <w:rsid w:val="0028753B"/>
    <w:rsid w:val="0029009B"/>
    <w:rsid w:val="002935D7"/>
    <w:rsid w:val="00293D5A"/>
    <w:rsid w:val="00293ECF"/>
    <w:rsid w:val="002A0886"/>
    <w:rsid w:val="002B2CC3"/>
    <w:rsid w:val="002B2D8C"/>
    <w:rsid w:val="002B6F67"/>
    <w:rsid w:val="002C318B"/>
    <w:rsid w:val="002C3761"/>
    <w:rsid w:val="002C3FD7"/>
    <w:rsid w:val="002C6146"/>
    <w:rsid w:val="002C7C64"/>
    <w:rsid w:val="002D2577"/>
    <w:rsid w:val="002D3BDE"/>
    <w:rsid w:val="002D45C1"/>
    <w:rsid w:val="002E0AB2"/>
    <w:rsid w:val="002E51EF"/>
    <w:rsid w:val="002F00EB"/>
    <w:rsid w:val="002F0892"/>
    <w:rsid w:val="002F20E6"/>
    <w:rsid w:val="002F6F7A"/>
    <w:rsid w:val="00301B40"/>
    <w:rsid w:val="00303378"/>
    <w:rsid w:val="003057F6"/>
    <w:rsid w:val="003109BE"/>
    <w:rsid w:val="00310AC5"/>
    <w:rsid w:val="00311069"/>
    <w:rsid w:val="003170DE"/>
    <w:rsid w:val="003217F7"/>
    <w:rsid w:val="00323E24"/>
    <w:rsid w:val="0032430C"/>
    <w:rsid w:val="003245B4"/>
    <w:rsid w:val="00324862"/>
    <w:rsid w:val="00331928"/>
    <w:rsid w:val="003351D6"/>
    <w:rsid w:val="00345343"/>
    <w:rsid w:val="00350A60"/>
    <w:rsid w:val="00350AE3"/>
    <w:rsid w:val="00363272"/>
    <w:rsid w:val="0036332F"/>
    <w:rsid w:val="00364891"/>
    <w:rsid w:val="003717A8"/>
    <w:rsid w:val="00373F0B"/>
    <w:rsid w:val="00373FB3"/>
    <w:rsid w:val="003763CD"/>
    <w:rsid w:val="00382E1D"/>
    <w:rsid w:val="0038715C"/>
    <w:rsid w:val="00387EB3"/>
    <w:rsid w:val="00390BA3"/>
    <w:rsid w:val="0039346A"/>
    <w:rsid w:val="003A0266"/>
    <w:rsid w:val="003A3073"/>
    <w:rsid w:val="003B422D"/>
    <w:rsid w:val="003D1189"/>
    <w:rsid w:val="003D155D"/>
    <w:rsid w:val="003D39E5"/>
    <w:rsid w:val="003D7F31"/>
    <w:rsid w:val="003E0049"/>
    <w:rsid w:val="003E0913"/>
    <w:rsid w:val="003E16D4"/>
    <w:rsid w:val="003E2545"/>
    <w:rsid w:val="003E5C96"/>
    <w:rsid w:val="003E6B7F"/>
    <w:rsid w:val="003E6D93"/>
    <w:rsid w:val="003F28A1"/>
    <w:rsid w:val="003F45D3"/>
    <w:rsid w:val="003F4D9F"/>
    <w:rsid w:val="003F59F4"/>
    <w:rsid w:val="003F6695"/>
    <w:rsid w:val="00400746"/>
    <w:rsid w:val="00404641"/>
    <w:rsid w:val="00411238"/>
    <w:rsid w:val="00412880"/>
    <w:rsid w:val="00422833"/>
    <w:rsid w:val="00425EA8"/>
    <w:rsid w:val="00426FD3"/>
    <w:rsid w:val="0042767A"/>
    <w:rsid w:val="00430BB7"/>
    <w:rsid w:val="00433F40"/>
    <w:rsid w:val="00440686"/>
    <w:rsid w:val="00441FA8"/>
    <w:rsid w:val="00450B19"/>
    <w:rsid w:val="004534A0"/>
    <w:rsid w:val="00455D1C"/>
    <w:rsid w:val="00456DD6"/>
    <w:rsid w:val="0047287C"/>
    <w:rsid w:val="00472AB3"/>
    <w:rsid w:val="00477CCB"/>
    <w:rsid w:val="004827A6"/>
    <w:rsid w:val="00484B3C"/>
    <w:rsid w:val="0048607F"/>
    <w:rsid w:val="004878C9"/>
    <w:rsid w:val="00492C96"/>
    <w:rsid w:val="00493BA4"/>
    <w:rsid w:val="00493E18"/>
    <w:rsid w:val="00497635"/>
    <w:rsid w:val="004A0D26"/>
    <w:rsid w:val="004A162B"/>
    <w:rsid w:val="004A72CA"/>
    <w:rsid w:val="004A7AE2"/>
    <w:rsid w:val="004B11B8"/>
    <w:rsid w:val="004B32F9"/>
    <w:rsid w:val="004B4CF1"/>
    <w:rsid w:val="004C0E33"/>
    <w:rsid w:val="004C1FCB"/>
    <w:rsid w:val="004C3D9C"/>
    <w:rsid w:val="004C49CD"/>
    <w:rsid w:val="004C4E3D"/>
    <w:rsid w:val="004C697C"/>
    <w:rsid w:val="004D26F0"/>
    <w:rsid w:val="004D2AA0"/>
    <w:rsid w:val="004D3B41"/>
    <w:rsid w:val="004E0471"/>
    <w:rsid w:val="004F309D"/>
    <w:rsid w:val="00500426"/>
    <w:rsid w:val="00502737"/>
    <w:rsid w:val="00505C50"/>
    <w:rsid w:val="00510F5A"/>
    <w:rsid w:val="00514136"/>
    <w:rsid w:val="00515D72"/>
    <w:rsid w:val="005203EE"/>
    <w:rsid w:val="005251AD"/>
    <w:rsid w:val="00530ADB"/>
    <w:rsid w:val="00531C05"/>
    <w:rsid w:val="0053388B"/>
    <w:rsid w:val="00534483"/>
    <w:rsid w:val="00541027"/>
    <w:rsid w:val="005471CE"/>
    <w:rsid w:val="00551E90"/>
    <w:rsid w:val="00552717"/>
    <w:rsid w:val="00554341"/>
    <w:rsid w:val="005565AB"/>
    <w:rsid w:val="00561850"/>
    <w:rsid w:val="005667FA"/>
    <w:rsid w:val="00567AC3"/>
    <w:rsid w:val="00571041"/>
    <w:rsid w:val="005729E4"/>
    <w:rsid w:val="005737C5"/>
    <w:rsid w:val="00573814"/>
    <w:rsid w:val="00573B84"/>
    <w:rsid w:val="00574B76"/>
    <w:rsid w:val="005771E2"/>
    <w:rsid w:val="00582B02"/>
    <w:rsid w:val="0058789D"/>
    <w:rsid w:val="0059075E"/>
    <w:rsid w:val="00595C06"/>
    <w:rsid w:val="00596F56"/>
    <w:rsid w:val="005A1012"/>
    <w:rsid w:val="005A2622"/>
    <w:rsid w:val="005A2949"/>
    <w:rsid w:val="005A319D"/>
    <w:rsid w:val="005A3BF1"/>
    <w:rsid w:val="005A3FDC"/>
    <w:rsid w:val="005B198B"/>
    <w:rsid w:val="005B257A"/>
    <w:rsid w:val="005B6301"/>
    <w:rsid w:val="005C1C7C"/>
    <w:rsid w:val="005C5707"/>
    <w:rsid w:val="005C7DCE"/>
    <w:rsid w:val="005D3F6A"/>
    <w:rsid w:val="005D4DDA"/>
    <w:rsid w:val="005D6092"/>
    <w:rsid w:val="005E014F"/>
    <w:rsid w:val="005E1E77"/>
    <w:rsid w:val="005E2F95"/>
    <w:rsid w:val="005E7D04"/>
    <w:rsid w:val="005F0EDD"/>
    <w:rsid w:val="005F2ABE"/>
    <w:rsid w:val="005F6048"/>
    <w:rsid w:val="005F6E41"/>
    <w:rsid w:val="00601A9C"/>
    <w:rsid w:val="00602129"/>
    <w:rsid w:val="006028DC"/>
    <w:rsid w:val="0060618F"/>
    <w:rsid w:val="006066DA"/>
    <w:rsid w:val="006114CC"/>
    <w:rsid w:val="006141A0"/>
    <w:rsid w:val="00614557"/>
    <w:rsid w:val="0061501A"/>
    <w:rsid w:val="00617840"/>
    <w:rsid w:val="0062321D"/>
    <w:rsid w:val="006316CC"/>
    <w:rsid w:val="00633A3E"/>
    <w:rsid w:val="00633C8F"/>
    <w:rsid w:val="006358B0"/>
    <w:rsid w:val="00644A8C"/>
    <w:rsid w:val="00654A23"/>
    <w:rsid w:val="00656712"/>
    <w:rsid w:val="00663267"/>
    <w:rsid w:val="00664AA6"/>
    <w:rsid w:val="00665551"/>
    <w:rsid w:val="00666E4E"/>
    <w:rsid w:val="006726B7"/>
    <w:rsid w:val="00672CBC"/>
    <w:rsid w:val="00682317"/>
    <w:rsid w:val="00687A3D"/>
    <w:rsid w:val="00692D91"/>
    <w:rsid w:val="00697F65"/>
    <w:rsid w:val="006A4336"/>
    <w:rsid w:val="006A65D4"/>
    <w:rsid w:val="006B0063"/>
    <w:rsid w:val="006B3B3F"/>
    <w:rsid w:val="006B48AF"/>
    <w:rsid w:val="006C5105"/>
    <w:rsid w:val="006C7496"/>
    <w:rsid w:val="006D0136"/>
    <w:rsid w:val="006D0B87"/>
    <w:rsid w:val="006D22D0"/>
    <w:rsid w:val="006D2593"/>
    <w:rsid w:val="006D301A"/>
    <w:rsid w:val="006D7330"/>
    <w:rsid w:val="006E36F5"/>
    <w:rsid w:val="006F0BC3"/>
    <w:rsid w:val="006F7C13"/>
    <w:rsid w:val="0070033F"/>
    <w:rsid w:val="00704B82"/>
    <w:rsid w:val="007070FA"/>
    <w:rsid w:val="00707ECD"/>
    <w:rsid w:val="00711215"/>
    <w:rsid w:val="007135CA"/>
    <w:rsid w:val="0071416E"/>
    <w:rsid w:val="00715844"/>
    <w:rsid w:val="00721A94"/>
    <w:rsid w:val="00725E66"/>
    <w:rsid w:val="007306E9"/>
    <w:rsid w:val="007341B9"/>
    <w:rsid w:val="00735435"/>
    <w:rsid w:val="007355DA"/>
    <w:rsid w:val="0074078F"/>
    <w:rsid w:val="007475B4"/>
    <w:rsid w:val="00751F42"/>
    <w:rsid w:val="00761445"/>
    <w:rsid w:val="007614B0"/>
    <w:rsid w:val="00762309"/>
    <w:rsid w:val="00762CF3"/>
    <w:rsid w:val="007632E7"/>
    <w:rsid w:val="00767CFD"/>
    <w:rsid w:val="007756AD"/>
    <w:rsid w:val="0079244B"/>
    <w:rsid w:val="00792739"/>
    <w:rsid w:val="0079370A"/>
    <w:rsid w:val="007944A5"/>
    <w:rsid w:val="00796F2B"/>
    <w:rsid w:val="007A0401"/>
    <w:rsid w:val="007A1CD0"/>
    <w:rsid w:val="007A1D8C"/>
    <w:rsid w:val="007B672C"/>
    <w:rsid w:val="007C0C09"/>
    <w:rsid w:val="007C16A6"/>
    <w:rsid w:val="007C247F"/>
    <w:rsid w:val="007C2A55"/>
    <w:rsid w:val="007C5DE5"/>
    <w:rsid w:val="007C5F44"/>
    <w:rsid w:val="007D395F"/>
    <w:rsid w:val="007D6CA7"/>
    <w:rsid w:val="007D777C"/>
    <w:rsid w:val="007E43D2"/>
    <w:rsid w:val="007E442B"/>
    <w:rsid w:val="007E486F"/>
    <w:rsid w:val="007E48F5"/>
    <w:rsid w:val="007E4BDE"/>
    <w:rsid w:val="007F1496"/>
    <w:rsid w:val="007F3E7C"/>
    <w:rsid w:val="007F43A4"/>
    <w:rsid w:val="007F4714"/>
    <w:rsid w:val="007F5A0F"/>
    <w:rsid w:val="007F6AEE"/>
    <w:rsid w:val="00802349"/>
    <w:rsid w:val="00802F10"/>
    <w:rsid w:val="008046EE"/>
    <w:rsid w:val="00804F0C"/>
    <w:rsid w:val="00805053"/>
    <w:rsid w:val="00806B59"/>
    <w:rsid w:val="00810DCD"/>
    <w:rsid w:val="00814B32"/>
    <w:rsid w:val="008171D8"/>
    <w:rsid w:val="00817468"/>
    <w:rsid w:val="008175DB"/>
    <w:rsid w:val="00820683"/>
    <w:rsid w:val="0082266B"/>
    <w:rsid w:val="008243E9"/>
    <w:rsid w:val="00825DED"/>
    <w:rsid w:val="0083445A"/>
    <w:rsid w:val="00834C51"/>
    <w:rsid w:val="00835069"/>
    <w:rsid w:val="00837634"/>
    <w:rsid w:val="00844424"/>
    <w:rsid w:val="00844F56"/>
    <w:rsid w:val="00845B05"/>
    <w:rsid w:val="008519D2"/>
    <w:rsid w:val="00855628"/>
    <w:rsid w:val="00857D4F"/>
    <w:rsid w:val="0086164A"/>
    <w:rsid w:val="00861F20"/>
    <w:rsid w:val="00864015"/>
    <w:rsid w:val="00864DCE"/>
    <w:rsid w:val="008673A0"/>
    <w:rsid w:val="008740C7"/>
    <w:rsid w:val="00874282"/>
    <w:rsid w:val="00876707"/>
    <w:rsid w:val="008801FB"/>
    <w:rsid w:val="00880CF9"/>
    <w:rsid w:val="0088370F"/>
    <w:rsid w:val="00886898"/>
    <w:rsid w:val="00886942"/>
    <w:rsid w:val="008872A9"/>
    <w:rsid w:val="0088782B"/>
    <w:rsid w:val="008919A6"/>
    <w:rsid w:val="00895CA7"/>
    <w:rsid w:val="00895EE0"/>
    <w:rsid w:val="008964DE"/>
    <w:rsid w:val="008A0934"/>
    <w:rsid w:val="008A1A44"/>
    <w:rsid w:val="008A2F75"/>
    <w:rsid w:val="008A71CD"/>
    <w:rsid w:val="008B3BF3"/>
    <w:rsid w:val="008C1208"/>
    <w:rsid w:val="008C2BDC"/>
    <w:rsid w:val="008D579B"/>
    <w:rsid w:val="008D6CC8"/>
    <w:rsid w:val="008E20F1"/>
    <w:rsid w:val="008E5DE1"/>
    <w:rsid w:val="008E60DE"/>
    <w:rsid w:val="008E643F"/>
    <w:rsid w:val="008F102A"/>
    <w:rsid w:val="008F6247"/>
    <w:rsid w:val="009001FF"/>
    <w:rsid w:val="00900BFF"/>
    <w:rsid w:val="0090347E"/>
    <w:rsid w:val="009151EB"/>
    <w:rsid w:val="00916E79"/>
    <w:rsid w:val="009249A8"/>
    <w:rsid w:val="00925E59"/>
    <w:rsid w:val="009274AB"/>
    <w:rsid w:val="009305FB"/>
    <w:rsid w:val="0093066D"/>
    <w:rsid w:val="009334B9"/>
    <w:rsid w:val="00933F08"/>
    <w:rsid w:val="00935EE7"/>
    <w:rsid w:val="00941E54"/>
    <w:rsid w:val="00943152"/>
    <w:rsid w:val="00945269"/>
    <w:rsid w:val="009463F3"/>
    <w:rsid w:val="009464AB"/>
    <w:rsid w:val="00952B08"/>
    <w:rsid w:val="00955138"/>
    <w:rsid w:val="00956FF0"/>
    <w:rsid w:val="00967CAC"/>
    <w:rsid w:val="0097489F"/>
    <w:rsid w:val="00980A36"/>
    <w:rsid w:val="00981AC3"/>
    <w:rsid w:val="00984DF7"/>
    <w:rsid w:val="0099679F"/>
    <w:rsid w:val="009A5CE3"/>
    <w:rsid w:val="009B2BB0"/>
    <w:rsid w:val="009B4773"/>
    <w:rsid w:val="009B4D39"/>
    <w:rsid w:val="009B4F8C"/>
    <w:rsid w:val="009C1000"/>
    <w:rsid w:val="009C2CAA"/>
    <w:rsid w:val="009C385A"/>
    <w:rsid w:val="009D326A"/>
    <w:rsid w:val="009E0B07"/>
    <w:rsid w:val="009E1508"/>
    <w:rsid w:val="009E3BFF"/>
    <w:rsid w:val="009E64CD"/>
    <w:rsid w:val="009E7498"/>
    <w:rsid w:val="009F0012"/>
    <w:rsid w:val="009F0859"/>
    <w:rsid w:val="009F1952"/>
    <w:rsid w:val="009F4B56"/>
    <w:rsid w:val="00A053B0"/>
    <w:rsid w:val="00A11FEC"/>
    <w:rsid w:val="00A13CA2"/>
    <w:rsid w:val="00A175B4"/>
    <w:rsid w:val="00A17967"/>
    <w:rsid w:val="00A22FDD"/>
    <w:rsid w:val="00A2636D"/>
    <w:rsid w:val="00A30442"/>
    <w:rsid w:val="00A30882"/>
    <w:rsid w:val="00A31073"/>
    <w:rsid w:val="00A3128F"/>
    <w:rsid w:val="00A3178E"/>
    <w:rsid w:val="00A3345C"/>
    <w:rsid w:val="00A35402"/>
    <w:rsid w:val="00A4675F"/>
    <w:rsid w:val="00A4775D"/>
    <w:rsid w:val="00A5797B"/>
    <w:rsid w:val="00A615FE"/>
    <w:rsid w:val="00A65614"/>
    <w:rsid w:val="00A65AB0"/>
    <w:rsid w:val="00A703F6"/>
    <w:rsid w:val="00A70E9F"/>
    <w:rsid w:val="00A70FA4"/>
    <w:rsid w:val="00A71EDF"/>
    <w:rsid w:val="00A81CB3"/>
    <w:rsid w:val="00A82BC7"/>
    <w:rsid w:val="00A85511"/>
    <w:rsid w:val="00A901FF"/>
    <w:rsid w:val="00A93B49"/>
    <w:rsid w:val="00A94817"/>
    <w:rsid w:val="00AA17E0"/>
    <w:rsid w:val="00AA24BB"/>
    <w:rsid w:val="00AA5DD2"/>
    <w:rsid w:val="00AB07E9"/>
    <w:rsid w:val="00AB093F"/>
    <w:rsid w:val="00AB251C"/>
    <w:rsid w:val="00AB27A2"/>
    <w:rsid w:val="00AB2FE5"/>
    <w:rsid w:val="00AC4BF1"/>
    <w:rsid w:val="00AC6AEB"/>
    <w:rsid w:val="00AD22D5"/>
    <w:rsid w:val="00AD403C"/>
    <w:rsid w:val="00AD5BF8"/>
    <w:rsid w:val="00AD7014"/>
    <w:rsid w:val="00AD7E53"/>
    <w:rsid w:val="00AE5AA3"/>
    <w:rsid w:val="00AE62C6"/>
    <w:rsid w:val="00AF1BC1"/>
    <w:rsid w:val="00AF36A4"/>
    <w:rsid w:val="00AF6847"/>
    <w:rsid w:val="00B02F93"/>
    <w:rsid w:val="00B03350"/>
    <w:rsid w:val="00B07BBB"/>
    <w:rsid w:val="00B11A95"/>
    <w:rsid w:val="00B143D1"/>
    <w:rsid w:val="00B15A7B"/>
    <w:rsid w:val="00B15C4F"/>
    <w:rsid w:val="00B1688A"/>
    <w:rsid w:val="00B242EA"/>
    <w:rsid w:val="00B259B0"/>
    <w:rsid w:val="00B25A88"/>
    <w:rsid w:val="00B44C67"/>
    <w:rsid w:val="00B456BF"/>
    <w:rsid w:val="00B45C09"/>
    <w:rsid w:val="00B50292"/>
    <w:rsid w:val="00B50D68"/>
    <w:rsid w:val="00B51801"/>
    <w:rsid w:val="00B54743"/>
    <w:rsid w:val="00B6201F"/>
    <w:rsid w:val="00B6244E"/>
    <w:rsid w:val="00B62840"/>
    <w:rsid w:val="00B67039"/>
    <w:rsid w:val="00B71082"/>
    <w:rsid w:val="00B80237"/>
    <w:rsid w:val="00B82908"/>
    <w:rsid w:val="00B82A15"/>
    <w:rsid w:val="00B876A9"/>
    <w:rsid w:val="00BA4C20"/>
    <w:rsid w:val="00BB16E1"/>
    <w:rsid w:val="00BB2F22"/>
    <w:rsid w:val="00BB46D1"/>
    <w:rsid w:val="00BB74F3"/>
    <w:rsid w:val="00BC2236"/>
    <w:rsid w:val="00BC4A1F"/>
    <w:rsid w:val="00BC52E5"/>
    <w:rsid w:val="00BD2743"/>
    <w:rsid w:val="00BD3898"/>
    <w:rsid w:val="00BD6846"/>
    <w:rsid w:val="00BD73D7"/>
    <w:rsid w:val="00BE28DD"/>
    <w:rsid w:val="00BF0BF7"/>
    <w:rsid w:val="00BF0F78"/>
    <w:rsid w:val="00BF1FBC"/>
    <w:rsid w:val="00BF2750"/>
    <w:rsid w:val="00BF45C7"/>
    <w:rsid w:val="00BF7968"/>
    <w:rsid w:val="00C01973"/>
    <w:rsid w:val="00C14810"/>
    <w:rsid w:val="00C16CBC"/>
    <w:rsid w:val="00C222ED"/>
    <w:rsid w:val="00C236ED"/>
    <w:rsid w:val="00C2551E"/>
    <w:rsid w:val="00C33C32"/>
    <w:rsid w:val="00C350AF"/>
    <w:rsid w:val="00C36BB6"/>
    <w:rsid w:val="00C47085"/>
    <w:rsid w:val="00C473AC"/>
    <w:rsid w:val="00C50C12"/>
    <w:rsid w:val="00C53618"/>
    <w:rsid w:val="00C56875"/>
    <w:rsid w:val="00C57839"/>
    <w:rsid w:val="00C57864"/>
    <w:rsid w:val="00C63CBB"/>
    <w:rsid w:val="00C66ABB"/>
    <w:rsid w:val="00C670EB"/>
    <w:rsid w:val="00C712AD"/>
    <w:rsid w:val="00C717FD"/>
    <w:rsid w:val="00C76B19"/>
    <w:rsid w:val="00C8060B"/>
    <w:rsid w:val="00C83310"/>
    <w:rsid w:val="00C83CE8"/>
    <w:rsid w:val="00C84A2C"/>
    <w:rsid w:val="00C91918"/>
    <w:rsid w:val="00C91C37"/>
    <w:rsid w:val="00C94311"/>
    <w:rsid w:val="00C95970"/>
    <w:rsid w:val="00C97E98"/>
    <w:rsid w:val="00CA1B06"/>
    <w:rsid w:val="00CA2539"/>
    <w:rsid w:val="00CA33E4"/>
    <w:rsid w:val="00CA48A8"/>
    <w:rsid w:val="00CA64E8"/>
    <w:rsid w:val="00CB4237"/>
    <w:rsid w:val="00CB7D71"/>
    <w:rsid w:val="00CC2A69"/>
    <w:rsid w:val="00CC773C"/>
    <w:rsid w:val="00CD0BFB"/>
    <w:rsid w:val="00CD0F10"/>
    <w:rsid w:val="00CD1B5E"/>
    <w:rsid w:val="00CD1CA4"/>
    <w:rsid w:val="00CD4BDE"/>
    <w:rsid w:val="00CD74FF"/>
    <w:rsid w:val="00CE2787"/>
    <w:rsid w:val="00CE56A2"/>
    <w:rsid w:val="00CE764E"/>
    <w:rsid w:val="00CF07B8"/>
    <w:rsid w:val="00CF5EAA"/>
    <w:rsid w:val="00CF74AA"/>
    <w:rsid w:val="00D075A9"/>
    <w:rsid w:val="00D13150"/>
    <w:rsid w:val="00D13E18"/>
    <w:rsid w:val="00D161E7"/>
    <w:rsid w:val="00D262BD"/>
    <w:rsid w:val="00D2705E"/>
    <w:rsid w:val="00D27362"/>
    <w:rsid w:val="00D31DCE"/>
    <w:rsid w:val="00D34CC6"/>
    <w:rsid w:val="00D37F05"/>
    <w:rsid w:val="00D47338"/>
    <w:rsid w:val="00D57FFB"/>
    <w:rsid w:val="00D60CF4"/>
    <w:rsid w:val="00D62A3B"/>
    <w:rsid w:val="00D62F43"/>
    <w:rsid w:val="00D63F5F"/>
    <w:rsid w:val="00D74B0D"/>
    <w:rsid w:val="00D74D66"/>
    <w:rsid w:val="00D77722"/>
    <w:rsid w:val="00D82BEB"/>
    <w:rsid w:val="00D83094"/>
    <w:rsid w:val="00D838B7"/>
    <w:rsid w:val="00D84234"/>
    <w:rsid w:val="00D84A31"/>
    <w:rsid w:val="00D84C8B"/>
    <w:rsid w:val="00D92B61"/>
    <w:rsid w:val="00D93A9A"/>
    <w:rsid w:val="00DA2502"/>
    <w:rsid w:val="00DA3F17"/>
    <w:rsid w:val="00DB04AF"/>
    <w:rsid w:val="00DB2010"/>
    <w:rsid w:val="00DB41CA"/>
    <w:rsid w:val="00DB7419"/>
    <w:rsid w:val="00DC2BF8"/>
    <w:rsid w:val="00DC5FC8"/>
    <w:rsid w:val="00DC61A5"/>
    <w:rsid w:val="00DC75C3"/>
    <w:rsid w:val="00DD0704"/>
    <w:rsid w:val="00DD0CE5"/>
    <w:rsid w:val="00DD0E0A"/>
    <w:rsid w:val="00DD152E"/>
    <w:rsid w:val="00DD7103"/>
    <w:rsid w:val="00DE274A"/>
    <w:rsid w:val="00DE3157"/>
    <w:rsid w:val="00DF0361"/>
    <w:rsid w:val="00E02B08"/>
    <w:rsid w:val="00E02D2B"/>
    <w:rsid w:val="00E1169E"/>
    <w:rsid w:val="00E11EF4"/>
    <w:rsid w:val="00E13DB1"/>
    <w:rsid w:val="00E25277"/>
    <w:rsid w:val="00E25940"/>
    <w:rsid w:val="00E27FAA"/>
    <w:rsid w:val="00E30E3A"/>
    <w:rsid w:val="00E43CED"/>
    <w:rsid w:val="00E50A54"/>
    <w:rsid w:val="00E5132C"/>
    <w:rsid w:val="00E51F1A"/>
    <w:rsid w:val="00E5261F"/>
    <w:rsid w:val="00E60392"/>
    <w:rsid w:val="00E60B9D"/>
    <w:rsid w:val="00E611F2"/>
    <w:rsid w:val="00E62B6F"/>
    <w:rsid w:val="00E64AA8"/>
    <w:rsid w:val="00E64F76"/>
    <w:rsid w:val="00E67B60"/>
    <w:rsid w:val="00E7027D"/>
    <w:rsid w:val="00E71F07"/>
    <w:rsid w:val="00E72741"/>
    <w:rsid w:val="00E729C1"/>
    <w:rsid w:val="00E77459"/>
    <w:rsid w:val="00E805AF"/>
    <w:rsid w:val="00E83A8A"/>
    <w:rsid w:val="00E8427D"/>
    <w:rsid w:val="00E84E0C"/>
    <w:rsid w:val="00E923C8"/>
    <w:rsid w:val="00E94BA4"/>
    <w:rsid w:val="00EA362A"/>
    <w:rsid w:val="00EA42D4"/>
    <w:rsid w:val="00EA4AB3"/>
    <w:rsid w:val="00EA5103"/>
    <w:rsid w:val="00EB0B32"/>
    <w:rsid w:val="00EB1056"/>
    <w:rsid w:val="00EB674B"/>
    <w:rsid w:val="00EB67E1"/>
    <w:rsid w:val="00EB7A39"/>
    <w:rsid w:val="00EC12A6"/>
    <w:rsid w:val="00EC1E16"/>
    <w:rsid w:val="00EC44B7"/>
    <w:rsid w:val="00ED5BAB"/>
    <w:rsid w:val="00EE2470"/>
    <w:rsid w:val="00EE4140"/>
    <w:rsid w:val="00EE607C"/>
    <w:rsid w:val="00EE6C08"/>
    <w:rsid w:val="00EF744D"/>
    <w:rsid w:val="00F020BA"/>
    <w:rsid w:val="00F02232"/>
    <w:rsid w:val="00F032E3"/>
    <w:rsid w:val="00F15827"/>
    <w:rsid w:val="00F21F46"/>
    <w:rsid w:val="00F22C46"/>
    <w:rsid w:val="00F22E54"/>
    <w:rsid w:val="00F23941"/>
    <w:rsid w:val="00F23993"/>
    <w:rsid w:val="00F2430F"/>
    <w:rsid w:val="00F24CF3"/>
    <w:rsid w:val="00F351CE"/>
    <w:rsid w:val="00F416FF"/>
    <w:rsid w:val="00F46AF5"/>
    <w:rsid w:val="00F5100E"/>
    <w:rsid w:val="00F5306A"/>
    <w:rsid w:val="00F53DD6"/>
    <w:rsid w:val="00F5414A"/>
    <w:rsid w:val="00F54EE3"/>
    <w:rsid w:val="00F567D3"/>
    <w:rsid w:val="00F60904"/>
    <w:rsid w:val="00F60C78"/>
    <w:rsid w:val="00F60D26"/>
    <w:rsid w:val="00F61C41"/>
    <w:rsid w:val="00F630AF"/>
    <w:rsid w:val="00F66C47"/>
    <w:rsid w:val="00F7008B"/>
    <w:rsid w:val="00F70607"/>
    <w:rsid w:val="00F775F1"/>
    <w:rsid w:val="00F80358"/>
    <w:rsid w:val="00F809B1"/>
    <w:rsid w:val="00F8122C"/>
    <w:rsid w:val="00F8127B"/>
    <w:rsid w:val="00F81AA5"/>
    <w:rsid w:val="00F81E35"/>
    <w:rsid w:val="00F96A6D"/>
    <w:rsid w:val="00F975E5"/>
    <w:rsid w:val="00FA2BF3"/>
    <w:rsid w:val="00FA3B98"/>
    <w:rsid w:val="00FA3DB1"/>
    <w:rsid w:val="00FB25E2"/>
    <w:rsid w:val="00FB3EE9"/>
    <w:rsid w:val="00FB7FB1"/>
    <w:rsid w:val="00FC0951"/>
    <w:rsid w:val="00FC40B8"/>
    <w:rsid w:val="00FC4D7F"/>
    <w:rsid w:val="00FD220A"/>
    <w:rsid w:val="00FD47AB"/>
    <w:rsid w:val="00FD74C0"/>
    <w:rsid w:val="00FE273F"/>
    <w:rsid w:val="00FE69A6"/>
    <w:rsid w:val="00FF0A9A"/>
    <w:rsid w:val="00FF1B4E"/>
    <w:rsid w:val="00FF36A5"/>
    <w:rsid w:val="06225867"/>
    <w:rsid w:val="0E2E76FF"/>
    <w:rsid w:val="120438A1"/>
    <w:rsid w:val="14E9FE78"/>
    <w:rsid w:val="151078C8"/>
    <w:rsid w:val="16885523"/>
    <w:rsid w:val="1ADA6DC6"/>
    <w:rsid w:val="1C40F33E"/>
    <w:rsid w:val="1CE3FDD0"/>
    <w:rsid w:val="1D20681F"/>
    <w:rsid w:val="210E3295"/>
    <w:rsid w:val="251FDC86"/>
    <w:rsid w:val="291A92F4"/>
    <w:rsid w:val="29F4D81E"/>
    <w:rsid w:val="2E6B66C0"/>
    <w:rsid w:val="2FCF8845"/>
    <w:rsid w:val="370D469A"/>
    <w:rsid w:val="37A2112E"/>
    <w:rsid w:val="3C126F9F"/>
    <w:rsid w:val="3CF6DB3A"/>
    <w:rsid w:val="4403EFB8"/>
    <w:rsid w:val="4510DB08"/>
    <w:rsid w:val="47457FCA"/>
    <w:rsid w:val="4968B384"/>
    <w:rsid w:val="4D570C6E"/>
    <w:rsid w:val="5411FBF1"/>
    <w:rsid w:val="550A17CF"/>
    <w:rsid w:val="564FB55E"/>
    <w:rsid w:val="590F7FDD"/>
    <w:rsid w:val="5E332C98"/>
    <w:rsid w:val="610B02C1"/>
    <w:rsid w:val="69D22895"/>
    <w:rsid w:val="6AD37145"/>
    <w:rsid w:val="6CB355EF"/>
    <w:rsid w:val="7512B9B9"/>
    <w:rsid w:val="75985173"/>
    <w:rsid w:val="7615E47E"/>
    <w:rsid w:val="77B1B4DF"/>
    <w:rsid w:val="7818CA7E"/>
    <w:rsid w:val="7AA8C59F"/>
    <w:rsid w:val="7E8D10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2A03"/>
  <w15:chartTrackingRefBased/>
  <w15:docId w15:val="{74B28B7A-6692-4FBB-8361-9C4659F3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52E"/>
    <w:rPr>
      <w:rFonts w:ascii="Segoe UI" w:hAnsi="Segoe UI"/>
    </w:rPr>
  </w:style>
  <w:style w:type="paragraph" w:styleId="Heading1">
    <w:name w:val="heading 1"/>
    <w:basedOn w:val="Normal"/>
    <w:next w:val="Normal"/>
    <w:link w:val="Heading1Char"/>
    <w:uiPriority w:val="9"/>
    <w:qFormat/>
    <w:rsid w:val="00C47085"/>
    <w:pPr>
      <w:keepNext/>
      <w:spacing w:before="100" w:beforeAutospacing="1" w:after="120" w:line="240" w:lineRule="auto"/>
      <w:outlineLvl w:val="0"/>
    </w:pPr>
    <w:rPr>
      <w:rFonts w:ascii="Segoe UI Light" w:eastAsia="Times New Roman" w:hAnsi="Segoe UI Light" w:cs="Segoe UI Light"/>
      <w:b/>
      <w:bCs/>
      <w:kern w:val="36"/>
      <w:sz w:val="56"/>
      <w:szCs w:val="56"/>
    </w:rPr>
  </w:style>
  <w:style w:type="paragraph" w:styleId="Heading2">
    <w:name w:val="heading 2"/>
    <w:basedOn w:val="Normal"/>
    <w:next w:val="Normal"/>
    <w:link w:val="Heading2Char"/>
    <w:uiPriority w:val="9"/>
    <w:qFormat/>
    <w:rsid w:val="00C47085"/>
    <w:pPr>
      <w:keepNext/>
      <w:spacing w:before="100" w:beforeAutospacing="1" w:after="100" w:afterAutospacing="1" w:line="240" w:lineRule="auto"/>
      <w:outlineLvl w:val="1"/>
    </w:pPr>
    <w:rPr>
      <w:rFonts w:eastAsia="Times New Roman" w:cs="Segoe UI"/>
      <w:b/>
      <w:bCs/>
      <w:sz w:val="44"/>
      <w:szCs w:val="44"/>
    </w:rPr>
  </w:style>
  <w:style w:type="paragraph" w:styleId="Heading3">
    <w:name w:val="heading 3"/>
    <w:basedOn w:val="Normal"/>
    <w:next w:val="Normal"/>
    <w:link w:val="Heading3Char"/>
    <w:uiPriority w:val="9"/>
    <w:qFormat/>
    <w:rsid w:val="005A1012"/>
    <w:pPr>
      <w:keepNext/>
      <w:spacing w:before="100" w:beforeAutospacing="1" w:after="100" w:afterAutospacing="1" w:line="240" w:lineRule="auto"/>
      <w:outlineLvl w:val="2"/>
    </w:pPr>
    <w:rPr>
      <w:rFonts w:ascii="Segoe UI Light" w:eastAsia="Times New Roman" w:hAnsi="Segoe UI Light" w:cs="Segoe UI Light"/>
      <w:b/>
      <w:bCs/>
      <w:sz w:val="36"/>
      <w:szCs w:val="40"/>
    </w:rPr>
  </w:style>
  <w:style w:type="paragraph" w:styleId="Heading4">
    <w:name w:val="heading 4"/>
    <w:basedOn w:val="Normal"/>
    <w:next w:val="Normal"/>
    <w:link w:val="Heading4Char"/>
    <w:uiPriority w:val="9"/>
    <w:qFormat/>
    <w:rsid w:val="00895CA7"/>
    <w:pPr>
      <w:keepNext/>
      <w:outlineLvl w:val="3"/>
    </w:pPr>
    <w:rPr>
      <w:b/>
    </w:rPr>
  </w:style>
  <w:style w:type="paragraph" w:styleId="Heading5">
    <w:name w:val="heading 5"/>
    <w:basedOn w:val="Normal"/>
    <w:next w:val="Normal"/>
    <w:link w:val="Heading5Char"/>
    <w:uiPriority w:val="9"/>
    <w:unhideWhenUsed/>
    <w:rsid w:val="005A1012"/>
    <w:pPr>
      <w:keepNext/>
      <w:outlineLvl w:val="4"/>
    </w:pPr>
    <w:rPr>
      <w:rFonts w:cs="Segoe U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085"/>
    <w:rPr>
      <w:rFonts w:ascii="Segoe UI Light" w:eastAsia="Times New Roman" w:hAnsi="Segoe UI Light" w:cs="Segoe UI Light"/>
      <w:b/>
      <w:bCs/>
      <w:kern w:val="36"/>
      <w:sz w:val="56"/>
      <w:szCs w:val="56"/>
    </w:rPr>
  </w:style>
  <w:style w:type="character" w:customStyle="1" w:styleId="Heading2Char">
    <w:name w:val="Heading 2 Char"/>
    <w:basedOn w:val="DefaultParagraphFont"/>
    <w:link w:val="Heading2"/>
    <w:uiPriority w:val="9"/>
    <w:rsid w:val="00C47085"/>
    <w:rPr>
      <w:rFonts w:ascii="Segoe UI" w:eastAsia="Times New Roman" w:hAnsi="Segoe UI" w:cs="Segoe UI"/>
      <w:b/>
      <w:bCs/>
      <w:sz w:val="44"/>
      <w:szCs w:val="44"/>
    </w:rPr>
  </w:style>
  <w:style w:type="character" w:customStyle="1" w:styleId="Heading3Char">
    <w:name w:val="Heading 3 Char"/>
    <w:basedOn w:val="DefaultParagraphFont"/>
    <w:link w:val="Heading3"/>
    <w:uiPriority w:val="9"/>
    <w:rsid w:val="005A1012"/>
    <w:rPr>
      <w:rFonts w:ascii="Segoe UI Light" w:eastAsia="Times New Roman" w:hAnsi="Segoe UI Light" w:cs="Segoe UI Light"/>
      <w:b/>
      <w:bCs/>
      <w:sz w:val="36"/>
      <w:szCs w:val="40"/>
    </w:rPr>
  </w:style>
  <w:style w:type="character" w:styleId="Hyperlink">
    <w:name w:val="Hyperlink"/>
    <w:basedOn w:val="DefaultParagraphFont"/>
    <w:uiPriority w:val="99"/>
    <w:unhideWhenUsed/>
    <w:rsid w:val="005B198B"/>
    <w:rPr>
      <w:color w:val="0000FF"/>
      <w:u w:val="single"/>
    </w:rPr>
  </w:style>
  <w:style w:type="paragraph" w:styleId="NormalWeb">
    <w:name w:val="Normal (Web)"/>
    <w:basedOn w:val="Normal"/>
    <w:uiPriority w:val="99"/>
    <w:semiHidden/>
    <w:unhideWhenUsed/>
    <w:rsid w:val="005B19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98B"/>
    <w:rPr>
      <w:b/>
      <w:bCs/>
    </w:rPr>
  </w:style>
  <w:style w:type="paragraph" w:styleId="ListNumber">
    <w:name w:val="List Number"/>
    <w:basedOn w:val="Normal"/>
    <w:uiPriority w:val="1"/>
    <w:unhideWhenUsed/>
    <w:rsid w:val="001214D3"/>
    <w:pPr>
      <w:spacing w:after="80"/>
      <w:contextualSpacing/>
    </w:pPr>
  </w:style>
  <w:style w:type="paragraph" w:styleId="BalloonText">
    <w:name w:val="Balloon Text"/>
    <w:basedOn w:val="Normal"/>
    <w:link w:val="BalloonTextChar"/>
    <w:uiPriority w:val="99"/>
    <w:semiHidden/>
    <w:unhideWhenUsed/>
    <w:rsid w:val="00EA5103"/>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EA5103"/>
    <w:rPr>
      <w:rFonts w:ascii="Segoe UI" w:hAnsi="Segoe UI" w:cs="Segoe UI"/>
      <w:sz w:val="18"/>
      <w:szCs w:val="18"/>
    </w:rPr>
  </w:style>
  <w:style w:type="paragraph" w:styleId="Title">
    <w:name w:val="Title"/>
    <w:basedOn w:val="Normal"/>
    <w:next w:val="Normal"/>
    <w:link w:val="TitleChar"/>
    <w:uiPriority w:val="10"/>
    <w:rsid w:val="000B6204"/>
    <w:pPr>
      <w:spacing w:after="120" w:line="240" w:lineRule="auto"/>
      <w:contextualSpacing/>
    </w:pPr>
    <w:rPr>
      <w:rFonts w:ascii="Segoe UI Light" w:eastAsia="Times New Roman" w:hAnsi="Segoe UI Light" w:cs="Segoe UI Light"/>
      <w:spacing w:val="-10"/>
      <w:kern w:val="28"/>
      <w:sz w:val="72"/>
      <w:szCs w:val="72"/>
    </w:rPr>
  </w:style>
  <w:style w:type="character" w:customStyle="1" w:styleId="TitleChar">
    <w:name w:val="Title Char"/>
    <w:basedOn w:val="DefaultParagraphFont"/>
    <w:link w:val="Title"/>
    <w:uiPriority w:val="10"/>
    <w:rsid w:val="000B6204"/>
    <w:rPr>
      <w:rFonts w:ascii="Segoe UI Light" w:eastAsia="Times New Roman" w:hAnsi="Segoe UI Light" w:cs="Segoe UI Light"/>
      <w:spacing w:val="-10"/>
      <w:kern w:val="28"/>
      <w:sz w:val="72"/>
      <w:szCs w:val="72"/>
    </w:rPr>
  </w:style>
  <w:style w:type="paragraph" w:styleId="ListParagraph">
    <w:name w:val="List Paragraph"/>
    <w:basedOn w:val="Normal"/>
    <w:uiPriority w:val="34"/>
    <w:rsid w:val="00596F56"/>
    <w:pPr>
      <w:ind w:left="720"/>
      <w:contextualSpacing/>
    </w:pPr>
  </w:style>
  <w:style w:type="character" w:styleId="CommentReference">
    <w:name w:val="annotation reference"/>
    <w:basedOn w:val="DefaultParagraphFont"/>
    <w:uiPriority w:val="99"/>
    <w:semiHidden/>
    <w:unhideWhenUsed/>
    <w:rsid w:val="00AB093F"/>
    <w:rPr>
      <w:sz w:val="16"/>
      <w:szCs w:val="16"/>
    </w:rPr>
  </w:style>
  <w:style w:type="paragraph" w:styleId="CommentText">
    <w:name w:val="annotation text"/>
    <w:basedOn w:val="Normal"/>
    <w:link w:val="CommentTextChar"/>
    <w:uiPriority w:val="99"/>
    <w:unhideWhenUsed/>
    <w:rsid w:val="00AB093F"/>
    <w:pPr>
      <w:spacing w:line="240" w:lineRule="auto"/>
    </w:pPr>
    <w:rPr>
      <w:sz w:val="20"/>
      <w:szCs w:val="20"/>
    </w:rPr>
  </w:style>
  <w:style w:type="character" w:customStyle="1" w:styleId="CommentTextChar">
    <w:name w:val="Comment Text Char"/>
    <w:basedOn w:val="DefaultParagraphFont"/>
    <w:link w:val="CommentText"/>
    <w:uiPriority w:val="99"/>
    <w:rsid w:val="00AB093F"/>
    <w:rPr>
      <w:sz w:val="20"/>
      <w:szCs w:val="20"/>
    </w:rPr>
  </w:style>
  <w:style w:type="paragraph" w:styleId="CommentSubject">
    <w:name w:val="annotation subject"/>
    <w:basedOn w:val="CommentText"/>
    <w:next w:val="CommentText"/>
    <w:link w:val="CommentSubjectChar"/>
    <w:uiPriority w:val="99"/>
    <w:semiHidden/>
    <w:unhideWhenUsed/>
    <w:rsid w:val="00AB093F"/>
    <w:rPr>
      <w:b/>
      <w:bCs/>
    </w:rPr>
  </w:style>
  <w:style w:type="character" w:customStyle="1" w:styleId="CommentSubjectChar">
    <w:name w:val="Comment Subject Char"/>
    <w:basedOn w:val="CommentTextChar"/>
    <w:link w:val="CommentSubject"/>
    <w:uiPriority w:val="99"/>
    <w:semiHidden/>
    <w:rsid w:val="00AB093F"/>
    <w:rPr>
      <w:b/>
      <w:bCs/>
      <w:sz w:val="20"/>
      <w:szCs w:val="20"/>
    </w:rPr>
  </w:style>
  <w:style w:type="character" w:customStyle="1" w:styleId="Heading4Char">
    <w:name w:val="Heading 4 Char"/>
    <w:basedOn w:val="DefaultParagraphFont"/>
    <w:link w:val="Heading4"/>
    <w:uiPriority w:val="9"/>
    <w:rsid w:val="00895CA7"/>
    <w:rPr>
      <w:rFonts w:ascii="Segoe UI" w:hAnsi="Segoe UI"/>
      <w:b/>
    </w:rPr>
  </w:style>
  <w:style w:type="character" w:customStyle="1" w:styleId="Heading5Char">
    <w:name w:val="Heading 5 Char"/>
    <w:basedOn w:val="DefaultParagraphFont"/>
    <w:link w:val="Heading5"/>
    <w:uiPriority w:val="9"/>
    <w:rsid w:val="006D0B87"/>
    <w:rPr>
      <w:rFonts w:ascii="Segoe UI" w:hAnsi="Segoe UI" w:cs="Segoe UI"/>
      <w:b/>
      <w:bCs/>
    </w:rPr>
  </w:style>
  <w:style w:type="paragraph" w:styleId="ListNumber2">
    <w:name w:val="List Number 2"/>
    <w:basedOn w:val="Normal"/>
    <w:uiPriority w:val="1"/>
    <w:unhideWhenUsed/>
    <w:rsid w:val="001214D3"/>
    <w:pPr>
      <w:spacing w:after="80"/>
      <w:contextualSpacing/>
    </w:pPr>
  </w:style>
  <w:style w:type="paragraph" w:customStyle="1" w:styleId="Bulletlevel1">
    <w:name w:val="Bullet level 1"/>
    <w:basedOn w:val="Normal"/>
    <w:uiPriority w:val="1"/>
    <w:qFormat/>
    <w:rsid w:val="00AF36A4"/>
    <w:pPr>
      <w:numPr>
        <w:numId w:val="4"/>
      </w:numPr>
      <w:spacing w:after="80"/>
      <w:contextualSpacing/>
    </w:pPr>
  </w:style>
  <w:style w:type="paragraph" w:customStyle="1" w:styleId="Bulletlevel2">
    <w:name w:val="Bullet level 2"/>
    <w:basedOn w:val="Normal"/>
    <w:uiPriority w:val="1"/>
    <w:qFormat/>
    <w:rsid w:val="00AF36A4"/>
    <w:pPr>
      <w:numPr>
        <w:ilvl w:val="1"/>
        <w:numId w:val="4"/>
      </w:numPr>
      <w:spacing w:after="80"/>
      <w:contextualSpacing/>
    </w:pPr>
  </w:style>
  <w:style w:type="paragraph" w:styleId="ListNumber3">
    <w:name w:val="List Number 3"/>
    <w:basedOn w:val="Normal"/>
    <w:uiPriority w:val="1"/>
    <w:unhideWhenUsed/>
    <w:rsid w:val="001214D3"/>
    <w:pPr>
      <w:spacing w:after="80"/>
      <w:contextualSpacing/>
    </w:pPr>
  </w:style>
  <w:style w:type="table" w:styleId="TableGrid">
    <w:name w:val="Table Grid"/>
    <w:basedOn w:val="TableNormal"/>
    <w:uiPriority w:val="39"/>
    <w:rsid w:val="00A17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179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18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B2F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B2F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2F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A2539"/>
    <w:pPr>
      <w:spacing w:after="0" w:line="240" w:lineRule="auto"/>
    </w:pPr>
    <w:rPr>
      <w:rFonts w:ascii="Segoe UI" w:hAnsi="Segoe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umberedlist1">
    <w:name w:val="Numbered list 1"/>
    <w:basedOn w:val="ListNumber"/>
    <w:uiPriority w:val="1"/>
    <w:qFormat/>
    <w:rsid w:val="00895CA7"/>
    <w:pPr>
      <w:numPr>
        <w:numId w:val="3"/>
      </w:numPr>
    </w:pPr>
  </w:style>
  <w:style w:type="paragraph" w:customStyle="1" w:styleId="Numberedlist2">
    <w:name w:val="Numbered list 2"/>
    <w:basedOn w:val="ListNumber"/>
    <w:uiPriority w:val="1"/>
    <w:qFormat/>
    <w:rsid w:val="00895CA7"/>
    <w:pPr>
      <w:numPr>
        <w:ilvl w:val="1"/>
        <w:numId w:val="3"/>
      </w:numPr>
    </w:pPr>
  </w:style>
  <w:style w:type="paragraph" w:customStyle="1" w:styleId="Numberedlist3">
    <w:name w:val="Numbered list 3"/>
    <w:basedOn w:val="ListNumber"/>
    <w:uiPriority w:val="1"/>
    <w:qFormat/>
    <w:rsid w:val="00895CA7"/>
    <w:pPr>
      <w:numPr>
        <w:ilvl w:val="2"/>
        <w:numId w:val="3"/>
      </w:numPr>
    </w:pPr>
  </w:style>
  <w:style w:type="character" w:styleId="FollowedHyperlink">
    <w:name w:val="FollowedHyperlink"/>
    <w:basedOn w:val="DefaultParagraphFont"/>
    <w:uiPriority w:val="99"/>
    <w:semiHidden/>
    <w:unhideWhenUsed/>
    <w:rsid w:val="001F4B26"/>
    <w:rPr>
      <w:color w:val="954F72" w:themeColor="followedHyperlink"/>
      <w:u w:val="single"/>
    </w:rPr>
  </w:style>
  <w:style w:type="character" w:styleId="UnresolvedMention">
    <w:name w:val="Unresolved Mention"/>
    <w:basedOn w:val="DefaultParagraphFont"/>
    <w:uiPriority w:val="99"/>
    <w:semiHidden/>
    <w:unhideWhenUsed/>
    <w:rsid w:val="00EC1E16"/>
    <w:rPr>
      <w:color w:val="605E5C"/>
      <w:shd w:val="clear" w:color="auto" w:fill="E1DFDD"/>
    </w:rPr>
  </w:style>
  <w:style w:type="paragraph" w:styleId="Revision">
    <w:name w:val="Revision"/>
    <w:hidden/>
    <w:uiPriority w:val="99"/>
    <w:semiHidden/>
    <w:rsid w:val="00FC4D7F"/>
    <w:pPr>
      <w:spacing w:after="0" w:line="240" w:lineRule="auto"/>
    </w:pPr>
    <w:rPr>
      <w:rFonts w:ascii="Segoe UI" w:hAnsi="Segoe UI"/>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1448">
      <w:bodyDiv w:val="1"/>
      <w:marLeft w:val="0"/>
      <w:marRight w:val="0"/>
      <w:marTop w:val="0"/>
      <w:marBottom w:val="0"/>
      <w:divBdr>
        <w:top w:val="none" w:sz="0" w:space="0" w:color="auto"/>
        <w:left w:val="none" w:sz="0" w:space="0" w:color="auto"/>
        <w:bottom w:val="none" w:sz="0" w:space="0" w:color="auto"/>
        <w:right w:val="none" w:sz="0" w:space="0" w:color="auto"/>
      </w:divBdr>
    </w:div>
    <w:div w:id="497162012">
      <w:bodyDiv w:val="1"/>
      <w:marLeft w:val="0"/>
      <w:marRight w:val="0"/>
      <w:marTop w:val="0"/>
      <w:marBottom w:val="0"/>
      <w:divBdr>
        <w:top w:val="none" w:sz="0" w:space="0" w:color="auto"/>
        <w:left w:val="none" w:sz="0" w:space="0" w:color="auto"/>
        <w:bottom w:val="none" w:sz="0" w:space="0" w:color="auto"/>
        <w:right w:val="none" w:sz="0" w:space="0" w:color="auto"/>
      </w:divBdr>
    </w:div>
    <w:div w:id="537284129">
      <w:bodyDiv w:val="1"/>
      <w:marLeft w:val="0"/>
      <w:marRight w:val="0"/>
      <w:marTop w:val="0"/>
      <w:marBottom w:val="0"/>
      <w:divBdr>
        <w:top w:val="none" w:sz="0" w:space="0" w:color="auto"/>
        <w:left w:val="none" w:sz="0" w:space="0" w:color="auto"/>
        <w:bottom w:val="none" w:sz="0" w:space="0" w:color="auto"/>
        <w:right w:val="none" w:sz="0" w:space="0" w:color="auto"/>
      </w:divBdr>
    </w:div>
    <w:div w:id="715272800">
      <w:bodyDiv w:val="1"/>
      <w:marLeft w:val="0"/>
      <w:marRight w:val="0"/>
      <w:marTop w:val="0"/>
      <w:marBottom w:val="0"/>
      <w:divBdr>
        <w:top w:val="none" w:sz="0" w:space="0" w:color="auto"/>
        <w:left w:val="none" w:sz="0" w:space="0" w:color="auto"/>
        <w:bottom w:val="none" w:sz="0" w:space="0" w:color="auto"/>
        <w:right w:val="none" w:sz="0" w:space="0" w:color="auto"/>
      </w:divBdr>
    </w:div>
    <w:div w:id="807208388">
      <w:bodyDiv w:val="1"/>
      <w:marLeft w:val="0"/>
      <w:marRight w:val="0"/>
      <w:marTop w:val="0"/>
      <w:marBottom w:val="0"/>
      <w:divBdr>
        <w:top w:val="none" w:sz="0" w:space="0" w:color="auto"/>
        <w:left w:val="none" w:sz="0" w:space="0" w:color="auto"/>
        <w:bottom w:val="none" w:sz="0" w:space="0" w:color="auto"/>
        <w:right w:val="none" w:sz="0" w:space="0" w:color="auto"/>
      </w:divBdr>
      <w:divsChild>
        <w:div w:id="1963876160">
          <w:marLeft w:val="0"/>
          <w:marRight w:val="0"/>
          <w:marTop w:val="0"/>
          <w:marBottom w:val="0"/>
          <w:divBdr>
            <w:top w:val="none" w:sz="0" w:space="0" w:color="auto"/>
            <w:left w:val="none" w:sz="0" w:space="0" w:color="auto"/>
            <w:bottom w:val="none" w:sz="0" w:space="0" w:color="auto"/>
            <w:right w:val="none" w:sz="0" w:space="0" w:color="auto"/>
          </w:divBdr>
          <w:divsChild>
            <w:div w:id="1086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963">
      <w:bodyDiv w:val="1"/>
      <w:marLeft w:val="0"/>
      <w:marRight w:val="0"/>
      <w:marTop w:val="0"/>
      <w:marBottom w:val="0"/>
      <w:divBdr>
        <w:top w:val="none" w:sz="0" w:space="0" w:color="auto"/>
        <w:left w:val="none" w:sz="0" w:space="0" w:color="auto"/>
        <w:bottom w:val="none" w:sz="0" w:space="0" w:color="auto"/>
        <w:right w:val="none" w:sz="0" w:space="0" w:color="auto"/>
      </w:divBdr>
    </w:div>
    <w:div w:id="972372415">
      <w:bodyDiv w:val="1"/>
      <w:marLeft w:val="0"/>
      <w:marRight w:val="0"/>
      <w:marTop w:val="0"/>
      <w:marBottom w:val="0"/>
      <w:divBdr>
        <w:top w:val="none" w:sz="0" w:space="0" w:color="auto"/>
        <w:left w:val="none" w:sz="0" w:space="0" w:color="auto"/>
        <w:bottom w:val="none" w:sz="0" w:space="0" w:color="auto"/>
        <w:right w:val="none" w:sz="0" w:space="0" w:color="auto"/>
      </w:divBdr>
    </w:div>
    <w:div w:id="973407759">
      <w:bodyDiv w:val="1"/>
      <w:marLeft w:val="0"/>
      <w:marRight w:val="0"/>
      <w:marTop w:val="0"/>
      <w:marBottom w:val="0"/>
      <w:divBdr>
        <w:top w:val="none" w:sz="0" w:space="0" w:color="auto"/>
        <w:left w:val="none" w:sz="0" w:space="0" w:color="auto"/>
        <w:bottom w:val="none" w:sz="0" w:space="0" w:color="auto"/>
        <w:right w:val="none" w:sz="0" w:space="0" w:color="auto"/>
      </w:divBdr>
    </w:div>
    <w:div w:id="979580767">
      <w:bodyDiv w:val="1"/>
      <w:marLeft w:val="0"/>
      <w:marRight w:val="0"/>
      <w:marTop w:val="0"/>
      <w:marBottom w:val="0"/>
      <w:divBdr>
        <w:top w:val="none" w:sz="0" w:space="0" w:color="auto"/>
        <w:left w:val="none" w:sz="0" w:space="0" w:color="auto"/>
        <w:bottom w:val="none" w:sz="0" w:space="0" w:color="auto"/>
        <w:right w:val="none" w:sz="0" w:space="0" w:color="auto"/>
      </w:divBdr>
    </w:div>
    <w:div w:id="993995341">
      <w:bodyDiv w:val="1"/>
      <w:marLeft w:val="0"/>
      <w:marRight w:val="0"/>
      <w:marTop w:val="0"/>
      <w:marBottom w:val="0"/>
      <w:divBdr>
        <w:top w:val="none" w:sz="0" w:space="0" w:color="auto"/>
        <w:left w:val="none" w:sz="0" w:space="0" w:color="auto"/>
        <w:bottom w:val="none" w:sz="0" w:space="0" w:color="auto"/>
        <w:right w:val="none" w:sz="0" w:space="0" w:color="auto"/>
      </w:divBdr>
    </w:div>
    <w:div w:id="1153525038">
      <w:bodyDiv w:val="1"/>
      <w:marLeft w:val="0"/>
      <w:marRight w:val="0"/>
      <w:marTop w:val="0"/>
      <w:marBottom w:val="0"/>
      <w:divBdr>
        <w:top w:val="none" w:sz="0" w:space="0" w:color="auto"/>
        <w:left w:val="none" w:sz="0" w:space="0" w:color="auto"/>
        <w:bottom w:val="none" w:sz="0" w:space="0" w:color="auto"/>
        <w:right w:val="none" w:sz="0" w:space="0" w:color="auto"/>
      </w:divBdr>
    </w:div>
    <w:div w:id="1257860585">
      <w:bodyDiv w:val="1"/>
      <w:marLeft w:val="0"/>
      <w:marRight w:val="0"/>
      <w:marTop w:val="0"/>
      <w:marBottom w:val="0"/>
      <w:divBdr>
        <w:top w:val="none" w:sz="0" w:space="0" w:color="auto"/>
        <w:left w:val="none" w:sz="0" w:space="0" w:color="auto"/>
        <w:bottom w:val="none" w:sz="0" w:space="0" w:color="auto"/>
        <w:right w:val="none" w:sz="0" w:space="0" w:color="auto"/>
      </w:divBdr>
      <w:divsChild>
        <w:div w:id="769741390">
          <w:marLeft w:val="0"/>
          <w:marRight w:val="0"/>
          <w:marTop w:val="0"/>
          <w:marBottom w:val="0"/>
          <w:divBdr>
            <w:top w:val="none" w:sz="0" w:space="0" w:color="auto"/>
            <w:left w:val="none" w:sz="0" w:space="0" w:color="auto"/>
            <w:bottom w:val="none" w:sz="0" w:space="0" w:color="auto"/>
            <w:right w:val="none" w:sz="0" w:space="0" w:color="auto"/>
          </w:divBdr>
          <w:divsChild>
            <w:div w:id="1345131232">
              <w:marLeft w:val="0"/>
              <w:marRight w:val="0"/>
              <w:marTop w:val="0"/>
              <w:marBottom w:val="0"/>
              <w:divBdr>
                <w:top w:val="none" w:sz="0" w:space="0" w:color="auto"/>
                <w:left w:val="none" w:sz="0" w:space="0" w:color="auto"/>
                <w:bottom w:val="none" w:sz="0" w:space="0" w:color="auto"/>
                <w:right w:val="none" w:sz="0" w:space="0" w:color="auto"/>
              </w:divBdr>
            </w:div>
          </w:divsChild>
        </w:div>
        <w:div w:id="1624464631">
          <w:marLeft w:val="0"/>
          <w:marRight w:val="0"/>
          <w:marTop w:val="0"/>
          <w:marBottom w:val="0"/>
          <w:divBdr>
            <w:top w:val="none" w:sz="0" w:space="0" w:color="auto"/>
            <w:left w:val="none" w:sz="0" w:space="0" w:color="auto"/>
            <w:bottom w:val="none" w:sz="0" w:space="0" w:color="auto"/>
            <w:right w:val="none" w:sz="0" w:space="0" w:color="auto"/>
          </w:divBdr>
          <w:divsChild>
            <w:div w:id="428159255">
              <w:marLeft w:val="0"/>
              <w:marRight w:val="0"/>
              <w:marTop w:val="0"/>
              <w:marBottom w:val="0"/>
              <w:divBdr>
                <w:top w:val="none" w:sz="0" w:space="0" w:color="auto"/>
                <w:left w:val="none" w:sz="0" w:space="0" w:color="auto"/>
                <w:bottom w:val="none" w:sz="0" w:space="0" w:color="auto"/>
                <w:right w:val="none" w:sz="0" w:space="0" w:color="auto"/>
              </w:divBdr>
            </w:div>
          </w:divsChild>
        </w:div>
        <w:div w:id="1923251327">
          <w:marLeft w:val="0"/>
          <w:marRight w:val="0"/>
          <w:marTop w:val="0"/>
          <w:marBottom w:val="0"/>
          <w:divBdr>
            <w:top w:val="none" w:sz="0" w:space="0" w:color="auto"/>
            <w:left w:val="none" w:sz="0" w:space="0" w:color="auto"/>
            <w:bottom w:val="none" w:sz="0" w:space="0" w:color="auto"/>
            <w:right w:val="none" w:sz="0" w:space="0" w:color="auto"/>
          </w:divBdr>
          <w:divsChild>
            <w:div w:id="197859863">
              <w:marLeft w:val="0"/>
              <w:marRight w:val="0"/>
              <w:marTop w:val="0"/>
              <w:marBottom w:val="0"/>
              <w:divBdr>
                <w:top w:val="none" w:sz="0" w:space="0" w:color="auto"/>
                <w:left w:val="none" w:sz="0" w:space="0" w:color="auto"/>
                <w:bottom w:val="none" w:sz="0" w:space="0" w:color="auto"/>
                <w:right w:val="none" w:sz="0" w:space="0" w:color="auto"/>
              </w:divBdr>
            </w:div>
          </w:divsChild>
        </w:div>
        <w:div w:id="371619750">
          <w:marLeft w:val="0"/>
          <w:marRight w:val="0"/>
          <w:marTop w:val="0"/>
          <w:marBottom w:val="0"/>
          <w:divBdr>
            <w:top w:val="none" w:sz="0" w:space="0" w:color="auto"/>
            <w:left w:val="none" w:sz="0" w:space="0" w:color="auto"/>
            <w:bottom w:val="none" w:sz="0" w:space="0" w:color="auto"/>
            <w:right w:val="none" w:sz="0" w:space="0" w:color="auto"/>
          </w:divBdr>
          <w:divsChild>
            <w:div w:id="908274018">
              <w:marLeft w:val="0"/>
              <w:marRight w:val="0"/>
              <w:marTop w:val="0"/>
              <w:marBottom w:val="0"/>
              <w:divBdr>
                <w:top w:val="none" w:sz="0" w:space="0" w:color="auto"/>
                <w:left w:val="none" w:sz="0" w:space="0" w:color="auto"/>
                <w:bottom w:val="none" w:sz="0" w:space="0" w:color="auto"/>
                <w:right w:val="none" w:sz="0" w:space="0" w:color="auto"/>
              </w:divBdr>
            </w:div>
          </w:divsChild>
        </w:div>
        <w:div w:id="1081298614">
          <w:marLeft w:val="0"/>
          <w:marRight w:val="0"/>
          <w:marTop w:val="0"/>
          <w:marBottom w:val="0"/>
          <w:divBdr>
            <w:top w:val="none" w:sz="0" w:space="0" w:color="auto"/>
            <w:left w:val="none" w:sz="0" w:space="0" w:color="auto"/>
            <w:bottom w:val="none" w:sz="0" w:space="0" w:color="auto"/>
            <w:right w:val="none" w:sz="0" w:space="0" w:color="auto"/>
          </w:divBdr>
          <w:divsChild>
            <w:div w:id="1070229473">
              <w:marLeft w:val="0"/>
              <w:marRight w:val="0"/>
              <w:marTop w:val="0"/>
              <w:marBottom w:val="0"/>
              <w:divBdr>
                <w:top w:val="none" w:sz="0" w:space="0" w:color="auto"/>
                <w:left w:val="none" w:sz="0" w:space="0" w:color="auto"/>
                <w:bottom w:val="none" w:sz="0" w:space="0" w:color="auto"/>
                <w:right w:val="none" w:sz="0" w:space="0" w:color="auto"/>
              </w:divBdr>
            </w:div>
          </w:divsChild>
        </w:div>
        <w:div w:id="347752870">
          <w:marLeft w:val="0"/>
          <w:marRight w:val="0"/>
          <w:marTop w:val="0"/>
          <w:marBottom w:val="0"/>
          <w:divBdr>
            <w:top w:val="none" w:sz="0" w:space="0" w:color="auto"/>
            <w:left w:val="none" w:sz="0" w:space="0" w:color="auto"/>
            <w:bottom w:val="none" w:sz="0" w:space="0" w:color="auto"/>
            <w:right w:val="none" w:sz="0" w:space="0" w:color="auto"/>
          </w:divBdr>
          <w:divsChild>
            <w:div w:id="810250712">
              <w:marLeft w:val="0"/>
              <w:marRight w:val="0"/>
              <w:marTop w:val="0"/>
              <w:marBottom w:val="0"/>
              <w:divBdr>
                <w:top w:val="none" w:sz="0" w:space="0" w:color="auto"/>
                <w:left w:val="none" w:sz="0" w:space="0" w:color="auto"/>
                <w:bottom w:val="none" w:sz="0" w:space="0" w:color="auto"/>
                <w:right w:val="none" w:sz="0" w:space="0" w:color="auto"/>
              </w:divBdr>
            </w:div>
          </w:divsChild>
        </w:div>
        <w:div w:id="838038228">
          <w:marLeft w:val="0"/>
          <w:marRight w:val="0"/>
          <w:marTop w:val="0"/>
          <w:marBottom w:val="0"/>
          <w:divBdr>
            <w:top w:val="none" w:sz="0" w:space="0" w:color="auto"/>
            <w:left w:val="none" w:sz="0" w:space="0" w:color="auto"/>
            <w:bottom w:val="none" w:sz="0" w:space="0" w:color="auto"/>
            <w:right w:val="none" w:sz="0" w:space="0" w:color="auto"/>
          </w:divBdr>
          <w:divsChild>
            <w:div w:id="197351244">
              <w:marLeft w:val="0"/>
              <w:marRight w:val="0"/>
              <w:marTop w:val="0"/>
              <w:marBottom w:val="0"/>
              <w:divBdr>
                <w:top w:val="none" w:sz="0" w:space="0" w:color="auto"/>
                <w:left w:val="none" w:sz="0" w:space="0" w:color="auto"/>
                <w:bottom w:val="none" w:sz="0" w:space="0" w:color="auto"/>
                <w:right w:val="none" w:sz="0" w:space="0" w:color="auto"/>
              </w:divBdr>
            </w:div>
          </w:divsChild>
        </w:div>
        <w:div w:id="200290497">
          <w:marLeft w:val="0"/>
          <w:marRight w:val="0"/>
          <w:marTop w:val="0"/>
          <w:marBottom w:val="0"/>
          <w:divBdr>
            <w:top w:val="none" w:sz="0" w:space="0" w:color="auto"/>
            <w:left w:val="none" w:sz="0" w:space="0" w:color="auto"/>
            <w:bottom w:val="none" w:sz="0" w:space="0" w:color="auto"/>
            <w:right w:val="none" w:sz="0" w:space="0" w:color="auto"/>
          </w:divBdr>
          <w:divsChild>
            <w:div w:id="1748914929">
              <w:marLeft w:val="0"/>
              <w:marRight w:val="0"/>
              <w:marTop w:val="0"/>
              <w:marBottom w:val="0"/>
              <w:divBdr>
                <w:top w:val="none" w:sz="0" w:space="0" w:color="auto"/>
                <w:left w:val="none" w:sz="0" w:space="0" w:color="auto"/>
                <w:bottom w:val="none" w:sz="0" w:space="0" w:color="auto"/>
                <w:right w:val="none" w:sz="0" w:space="0" w:color="auto"/>
              </w:divBdr>
            </w:div>
          </w:divsChild>
        </w:div>
        <w:div w:id="1607886100">
          <w:marLeft w:val="0"/>
          <w:marRight w:val="0"/>
          <w:marTop w:val="0"/>
          <w:marBottom w:val="0"/>
          <w:divBdr>
            <w:top w:val="none" w:sz="0" w:space="0" w:color="auto"/>
            <w:left w:val="none" w:sz="0" w:space="0" w:color="auto"/>
            <w:bottom w:val="none" w:sz="0" w:space="0" w:color="auto"/>
            <w:right w:val="none" w:sz="0" w:space="0" w:color="auto"/>
          </w:divBdr>
          <w:divsChild>
            <w:div w:id="2122215671">
              <w:marLeft w:val="0"/>
              <w:marRight w:val="0"/>
              <w:marTop w:val="0"/>
              <w:marBottom w:val="0"/>
              <w:divBdr>
                <w:top w:val="none" w:sz="0" w:space="0" w:color="auto"/>
                <w:left w:val="none" w:sz="0" w:space="0" w:color="auto"/>
                <w:bottom w:val="none" w:sz="0" w:space="0" w:color="auto"/>
                <w:right w:val="none" w:sz="0" w:space="0" w:color="auto"/>
              </w:divBdr>
            </w:div>
          </w:divsChild>
        </w:div>
        <w:div w:id="779493698">
          <w:marLeft w:val="0"/>
          <w:marRight w:val="0"/>
          <w:marTop w:val="0"/>
          <w:marBottom w:val="0"/>
          <w:divBdr>
            <w:top w:val="none" w:sz="0" w:space="0" w:color="auto"/>
            <w:left w:val="none" w:sz="0" w:space="0" w:color="auto"/>
            <w:bottom w:val="none" w:sz="0" w:space="0" w:color="auto"/>
            <w:right w:val="none" w:sz="0" w:space="0" w:color="auto"/>
          </w:divBdr>
          <w:divsChild>
            <w:div w:id="1276598873">
              <w:marLeft w:val="0"/>
              <w:marRight w:val="0"/>
              <w:marTop w:val="0"/>
              <w:marBottom w:val="0"/>
              <w:divBdr>
                <w:top w:val="none" w:sz="0" w:space="0" w:color="auto"/>
                <w:left w:val="none" w:sz="0" w:space="0" w:color="auto"/>
                <w:bottom w:val="none" w:sz="0" w:space="0" w:color="auto"/>
                <w:right w:val="none" w:sz="0" w:space="0" w:color="auto"/>
              </w:divBdr>
            </w:div>
          </w:divsChild>
        </w:div>
        <w:div w:id="1040713542">
          <w:marLeft w:val="0"/>
          <w:marRight w:val="0"/>
          <w:marTop w:val="0"/>
          <w:marBottom w:val="0"/>
          <w:divBdr>
            <w:top w:val="none" w:sz="0" w:space="0" w:color="auto"/>
            <w:left w:val="none" w:sz="0" w:space="0" w:color="auto"/>
            <w:bottom w:val="none" w:sz="0" w:space="0" w:color="auto"/>
            <w:right w:val="none" w:sz="0" w:space="0" w:color="auto"/>
          </w:divBdr>
          <w:divsChild>
            <w:div w:id="1800954702">
              <w:marLeft w:val="0"/>
              <w:marRight w:val="0"/>
              <w:marTop w:val="0"/>
              <w:marBottom w:val="0"/>
              <w:divBdr>
                <w:top w:val="none" w:sz="0" w:space="0" w:color="auto"/>
                <w:left w:val="none" w:sz="0" w:space="0" w:color="auto"/>
                <w:bottom w:val="none" w:sz="0" w:space="0" w:color="auto"/>
                <w:right w:val="none" w:sz="0" w:space="0" w:color="auto"/>
              </w:divBdr>
            </w:div>
          </w:divsChild>
        </w:div>
        <w:div w:id="334185067">
          <w:marLeft w:val="0"/>
          <w:marRight w:val="0"/>
          <w:marTop w:val="0"/>
          <w:marBottom w:val="0"/>
          <w:divBdr>
            <w:top w:val="none" w:sz="0" w:space="0" w:color="auto"/>
            <w:left w:val="none" w:sz="0" w:space="0" w:color="auto"/>
            <w:bottom w:val="none" w:sz="0" w:space="0" w:color="auto"/>
            <w:right w:val="none" w:sz="0" w:space="0" w:color="auto"/>
          </w:divBdr>
          <w:divsChild>
            <w:div w:id="298533503">
              <w:marLeft w:val="0"/>
              <w:marRight w:val="0"/>
              <w:marTop w:val="0"/>
              <w:marBottom w:val="0"/>
              <w:divBdr>
                <w:top w:val="none" w:sz="0" w:space="0" w:color="auto"/>
                <w:left w:val="none" w:sz="0" w:space="0" w:color="auto"/>
                <w:bottom w:val="none" w:sz="0" w:space="0" w:color="auto"/>
                <w:right w:val="none" w:sz="0" w:space="0" w:color="auto"/>
              </w:divBdr>
            </w:div>
          </w:divsChild>
        </w:div>
        <w:div w:id="1035694909">
          <w:marLeft w:val="0"/>
          <w:marRight w:val="0"/>
          <w:marTop w:val="0"/>
          <w:marBottom w:val="0"/>
          <w:divBdr>
            <w:top w:val="none" w:sz="0" w:space="0" w:color="auto"/>
            <w:left w:val="none" w:sz="0" w:space="0" w:color="auto"/>
            <w:bottom w:val="none" w:sz="0" w:space="0" w:color="auto"/>
            <w:right w:val="none" w:sz="0" w:space="0" w:color="auto"/>
          </w:divBdr>
          <w:divsChild>
            <w:div w:id="659624856">
              <w:marLeft w:val="0"/>
              <w:marRight w:val="0"/>
              <w:marTop w:val="0"/>
              <w:marBottom w:val="0"/>
              <w:divBdr>
                <w:top w:val="none" w:sz="0" w:space="0" w:color="auto"/>
                <w:left w:val="none" w:sz="0" w:space="0" w:color="auto"/>
                <w:bottom w:val="none" w:sz="0" w:space="0" w:color="auto"/>
                <w:right w:val="none" w:sz="0" w:space="0" w:color="auto"/>
              </w:divBdr>
            </w:div>
          </w:divsChild>
        </w:div>
        <w:div w:id="1248807341">
          <w:marLeft w:val="0"/>
          <w:marRight w:val="0"/>
          <w:marTop w:val="0"/>
          <w:marBottom w:val="0"/>
          <w:divBdr>
            <w:top w:val="none" w:sz="0" w:space="0" w:color="auto"/>
            <w:left w:val="none" w:sz="0" w:space="0" w:color="auto"/>
            <w:bottom w:val="none" w:sz="0" w:space="0" w:color="auto"/>
            <w:right w:val="none" w:sz="0" w:space="0" w:color="auto"/>
          </w:divBdr>
          <w:divsChild>
            <w:div w:id="166600938">
              <w:marLeft w:val="0"/>
              <w:marRight w:val="0"/>
              <w:marTop w:val="0"/>
              <w:marBottom w:val="0"/>
              <w:divBdr>
                <w:top w:val="none" w:sz="0" w:space="0" w:color="auto"/>
                <w:left w:val="none" w:sz="0" w:space="0" w:color="auto"/>
                <w:bottom w:val="none" w:sz="0" w:space="0" w:color="auto"/>
                <w:right w:val="none" w:sz="0" w:space="0" w:color="auto"/>
              </w:divBdr>
            </w:div>
          </w:divsChild>
        </w:div>
        <w:div w:id="647713296">
          <w:marLeft w:val="0"/>
          <w:marRight w:val="0"/>
          <w:marTop w:val="0"/>
          <w:marBottom w:val="0"/>
          <w:divBdr>
            <w:top w:val="none" w:sz="0" w:space="0" w:color="auto"/>
            <w:left w:val="none" w:sz="0" w:space="0" w:color="auto"/>
            <w:bottom w:val="none" w:sz="0" w:space="0" w:color="auto"/>
            <w:right w:val="none" w:sz="0" w:space="0" w:color="auto"/>
          </w:divBdr>
          <w:divsChild>
            <w:div w:id="4408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4143">
      <w:bodyDiv w:val="1"/>
      <w:marLeft w:val="0"/>
      <w:marRight w:val="0"/>
      <w:marTop w:val="0"/>
      <w:marBottom w:val="0"/>
      <w:divBdr>
        <w:top w:val="none" w:sz="0" w:space="0" w:color="auto"/>
        <w:left w:val="none" w:sz="0" w:space="0" w:color="auto"/>
        <w:bottom w:val="none" w:sz="0" w:space="0" w:color="auto"/>
        <w:right w:val="none" w:sz="0" w:space="0" w:color="auto"/>
      </w:divBdr>
    </w:div>
    <w:div w:id="1774786470">
      <w:bodyDiv w:val="1"/>
      <w:marLeft w:val="0"/>
      <w:marRight w:val="0"/>
      <w:marTop w:val="0"/>
      <w:marBottom w:val="0"/>
      <w:divBdr>
        <w:top w:val="none" w:sz="0" w:space="0" w:color="auto"/>
        <w:left w:val="none" w:sz="0" w:space="0" w:color="auto"/>
        <w:bottom w:val="none" w:sz="0" w:space="0" w:color="auto"/>
        <w:right w:val="none" w:sz="0" w:space="0" w:color="auto"/>
      </w:divBdr>
    </w:div>
    <w:div w:id="1858344819">
      <w:bodyDiv w:val="1"/>
      <w:marLeft w:val="0"/>
      <w:marRight w:val="0"/>
      <w:marTop w:val="0"/>
      <w:marBottom w:val="0"/>
      <w:divBdr>
        <w:top w:val="none" w:sz="0" w:space="0" w:color="auto"/>
        <w:left w:val="none" w:sz="0" w:space="0" w:color="auto"/>
        <w:bottom w:val="none" w:sz="0" w:space="0" w:color="auto"/>
        <w:right w:val="none" w:sz="0" w:space="0" w:color="auto"/>
      </w:divBdr>
      <w:divsChild>
        <w:div w:id="351498349">
          <w:marLeft w:val="0"/>
          <w:marRight w:val="0"/>
          <w:marTop w:val="0"/>
          <w:marBottom w:val="0"/>
          <w:divBdr>
            <w:top w:val="none" w:sz="0" w:space="0" w:color="auto"/>
            <w:left w:val="none" w:sz="0" w:space="0" w:color="auto"/>
            <w:bottom w:val="none" w:sz="0" w:space="0" w:color="auto"/>
            <w:right w:val="none" w:sz="0" w:space="0" w:color="auto"/>
          </w:divBdr>
          <w:divsChild>
            <w:div w:id="229342637">
              <w:marLeft w:val="0"/>
              <w:marRight w:val="0"/>
              <w:marTop w:val="0"/>
              <w:marBottom w:val="0"/>
              <w:divBdr>
                <w:top w:val="none" w:sz="0" w:space="0" w:color="auto"/>
                <w:left w:val="none" w:sz="0" w:space="0" w:color="auto"/>
                <w:bottom w:val="none" w:sz="0" w:space="0" w:color="auto"/>
                <w:right w:val="none" w:sz="0" w:space="0" w:color="auto"/>
              </w:divBdr>
              <w:divsChild>
                <w:div w:id="1269897151">
                  <w:marLeft w:val="0"/>
                  <w:marRight w:val="0"/>
                  <w:marTop w:val="0"/>
                  <w:marBottom w:val="0"/>
                  <w:divBdr>
                    <w:top w:val="none" w:sz="0" w:space="0" w:color="auto"/>
                    <w:left w:val="none" w:sz="0" w:space="0" w:color="auto"/>
                    <w:bottom w:val="none" w:sz="0" w:space="0" w:color="auto"/>
                    <w:right w:val="none" w:sz="0" w:space="0" w:color="auto"/>
                  </w:divBdr>
                  <w:divsChild>
                    <w:div w:id="288897357">
                      <w:marLeft w:val="0"/>
                      <w:marRight w:val="0"/>
                      <w:marTop w:val="0"/>
                      <w:marBottom w:val="0"/>
                      <w:divBdr>
                        <w:top w:val="none" w:sz="0" w:space="0" w:color="auto"/>
                        <w:left w:val="none" w:sz="0" w:space="0" w:color="auto"/>
                        <w:bottom w:val="none" w:sz="0" w:space="0" w:color="auto"/>
                        <w:right w:val="none" w:sz="0" w:space="0" w:color="auto"/>
                      </w:divBdr>
                      <w:divsChild>
                        <w:div w:id="1080758861">
                          <w:marLeft w:val="0"/>
                          <w:marRight w:val="0"/>
                          <w:marTop w:val="0"/>
                          <w:marBottom w:val="0"/>
                          <w:divBdr>
                            <w:top w:val="single" w:sz="6" w:space="0" w:color="E1E4E8"/>
                            <w:left w:val="single" w:sz="6" w:space="0" w:color="E1E4E8"/>
                            <w:bottom w:val="single" w:sz="6" w:space="0" w:color="E1E4E8"/>
                            <w:right w:val="single" w:sz="6" w:space="0" w:color="E1E4E8"/>
                          </w:divBdr>
                          <w:divsChild>
                            <w:div w:id="1490903956">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67135196">
          <w:marLeft w:val="0"/>
          <w:marRight w:val="0"/>
          <w:marTop w:val="0"/>
          <w:marBottom w:val="0"/>
          <w:divBdr>
            <w:top w:val="none" w:sz="0" w:space="0" w:color="auto"/>
            <w:left w:val="none" w:sz="0" w:space="0" w:color="auto"/>
            <w:bottom w:val="none" w:sz="0" w:space="0" w:color="auto"/>
            <w:right w:val="none" w:sz="0" w:space="0" w:color="auto"/>
          </w:divBdr>
          <w:divsChild>
            <w:div w:id="17007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4375">
      <w:bodyDiv w:val="1"/>
      <w:marLeft w:val="0"/>
      <w:marRight w:val="0"/>
      <w:marTop w:val="0"/>
      <w:marBottom w:val="0"/>
      <w:divBdr>
        <w:top w:val="none" w:sz="0" w:space="0" w:color="auto"/>
        <w:left w:val="none" w:sz="0" w:space="0" w:color="auto"/>
        <w:bottom w:val="none" w:sz="0" w:space="0" w:color="auto"/>
        <w:right w:val="none" w:sz="0" w:space="0" w:color="auto"/>
      </w:divBdr>
    </w:div>
    <w:div w:id="1915583645">
      <w:bodyDiv w:val="1"/>
      <w:marLeft w:val="0"/>
      <w:marRight w:val="0"/>
      <w:marTop w:val="0"/>
      <w:marBottom w:val="0"/>
      <w:divBdr>
        <w:top w:val="none" w:sz="0" w:space="0" w:color="auto"/>
        <w:left w:val="none" w:sz="0" w:space="0" w:color="auto"/>
        <w:bottom w:val="none" w:sz="0" w:space="0" w:color="auto"/>
        <w:right w:val="none" w:sz="0" w:space="0" w:color="auto"/>
      </w:divBdr>
    </w:div>
    <w:div w:id="20511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hub.com/jcrobins/storage-blob-dotnet-latency-profiler" TargetMode="External"/><Relationship Id="rId2" Type="http://schemas.openxmlformats.org/officeDocument/2006/relationships/customXml" Target="../customXml/item2.xml"/><Relationship Id="rId16" Type="http://schemas.openxmlformats.org/officeDocument/2006/relationships/hyperlink" Target="https://docs.microsoft.com/azure/storage/blobs/storage-blob-block-blob-premiu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jcrobins/storage-blob-dotnet-latency-profiler"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ining\Waypoint_Design_HCI_Storage_2200\Microlearning%20combined%20template%20-%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4200DE96B3D1247B5576D5384D6AC00" ma:contentTypeVersion="12" ma:contentTypeDescription="Create a new document." ma:contentTypeScope="" ma:versionID="adab624b1f9db87a013af5960981281c">
  <xsd:schema xmlns:xsd="http://www.w3.org/2001/XMLSchema" xmlns:xs="http://www.w3.org/2001/XMLSchema" xmlns:p="http://schemas.microsoft.com/office/2006/metadata/properties" xmlns:ns2="ef7f4d2d-96af-40c6-b370-459c1df494e0" xmlns:ns3="e8464ff2-17a6-47a1-b01d-009b7e4e7139" targetNamespace="http://schemas.microsoft.com/office/2006/metadata/properties" ma:root="true" ma:fieldsID="ef56189979ee8c4c63d0c35f8d7c2a77" ns2:_="" ns3:_="">
    <xsd:import namespace="ef7f4d2d-96af-40c6-b370-459c1df494e0"/>
    <xsd:import namespace="e8464ff2-17a6-47a1-b01d-009b7e4e71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f4d2d-96af-40c6-b370-459c1df494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464ff2-17a6-47a1-b01d-009b7e4e71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EDDB55-3B09-4C45-A78F-7E989D3E7F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AA593C-9358-4369-919F-1C4933C56EFD}">
  <ds:schemaRefs>
    <ds:schemaRef ds:uri="http://schemas.openxmlformats.org/officeDocument/2006/bibliography"/>
  </ds:schemaRefs>
</ds:datastoreItem>
</file>

<file path=customXml/itemProps3.xml><?xml version="1.0" encoding="utf-8"?>
<ds:datastoreItem xmlns:ds="http://schemas.openxmlformats.org/officeDocument/2006/customXml" ds:itemID="{1DC3E128-AA48-484E-BEDE-34E9F9E78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f4d2d-96af-40c6-b370-459c1df494e0"/>
    <ds:schemaRef ds:uri="e8464ff2-17a6-47a1-b01d-009b7e4e71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318260-5BAF-4437-815F-9EE3ACF61C6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Microlearning combined template - Copy.dotx</Template>
  <TotalTime>3</TotalTime>
  <Pages>1</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MS Learn design template (Word)</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Learn design template (Word)</dc:title>
  <dc:subject/>
  <dc:creator>Marcin Policht</dc:creator>
  <cp:keywords/>
  <dc:description/>
  <cp:lastModifiedBy>Kenny Harder</cp:lastModifiedBy>
  <cp:revision>5</cp:revision>
  <dcterms:created xsi:type="dcterms:W3CDTF">2022-05-18T01:27:00Z</dcterms:created>
  <dcterms:modified xsi:type="dcterms:W3CDTF">2022-06-09T18:00:00Z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0x01010044200DE96B3D1247B5576D5384D6AC00</vt:lpwstr>
  </property>
</Properties>
</file>